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1B3C28" w14:textId="77777777" w:rsidR="000E3060" w:rsidRPr="00803366" w:rsidRDefault="000E3060" w:rsidP="000E3060">
      <w:pPr>
        <w:spacing w:before="0"/>
        <w:jc w:val="center"/>
        <w:rPr>
          <w:rFonts w:cs="Arial"/>
        </w:rPr>
      </w:pPr>
    </w:p>
    <w:p w14:paraId="281B3C29" w14:textId="77777777" w:rsidR="000E3060" w:rsidRPr="00803366" w:rsidRDefault="000E3060" w:rsidP="000E3060">
      <w:pPr>
        <w:spacing w:before="0"/>
        <w:jc w:val="center"/>
        <w:rPr>
          <w:rFonts w:cs="Arial"/>
        </w:rPr>
      </w:pPr>
    </w:p>
    <w:p w14:paraId="281B3C2A" w14:textId="77777777" w:rsidR="000E3060" w:rsidRPr="00803366" w:rsidRDefault="000E3060" w:rsidP="000E3060">
      <w:pPr>
        <w:spacing w:before="0"/>
        <w:jc w:val="center"/>
        <w:rPr>
          <w:rFonts w:cs="Arial"/>
        </w:rPr>
      </w:pPr>
    </w:p>
    <w:p w14:paraId="281B3C2B" w14:textId="77777777" w:rsidR="000E3060" w:rsidRPr="00803366" w:rsidRDefault="00FD290F" w:rsidP="000E3060">
      <w:pPr>
        <w:pStyle w:val="Deckblatt"/>
        <w:rPr>
          <w:rFonts w:cs="Arial"/>
          <w:color w:val="000080"/>
        </w:rPr>
      </w:pPr>
      <w:fldSimple w:instr=" TITLE  \* MERGEFORMAT ">
        <w:r w:rsidR="0021482F" w:rsidRPr="0021482F">
          <w:rPr>
            <w:rFonts w:cs="Arial"/>
            <w:color w:val="000080"/>
          </w:rPr>
          <w:t>TACTICS Metadata Handling</w:t>
        </w:r>
        <w:r w:rsidR="0021482F">
          <w:t xml:space="preserve"> Service</w:t>
        </w:r>
      </w:fldSimple>
      <w:r w:rsidR="000E3060" w:rsidRPr="00803366">
        <w:rPr>
          <w:rFonts w:cs="Arial"/>
          <w:color w:val="000080"/>
        </w:rPr>
        <w:br/>
        <w:t>(</w:t>
      </w:r>
      <w:r w:rsidR="006B2CF5">
        <w:fldChar w:fldCharType="begin"/>
      </w:r>
      <w:r w:rsidR="006B2CF5">
        <w:instrText xml:space="preserve"> DOCPROPERTY  "DocName short"  \* MERGEFORMAT </w:instrText>
      </w:r>
      <w:r w:rsidR="006B2CF5">
        <w:fldChar w:fldCharType="separate"/>
      </w:r>
      <w:r w:rsidR="0021482F" w:rsidRPr="0021482F">
        <w:rPr>
          <w:rFonts w:cs="Arial"/>
          <w:color w:val="000080"/>
        </w:rPr>
        <w:t>General Template</w:t>
      </w:r>
      <w:r w:rsidR="006B2CF5">
        <w:rPr>
          <w:rFonts w:cs="Arial"/>
          <w:color w:val="000080"/>
        </w:rPr>
        <w:fldChar w:fldCharType="end"/>
      </w:r>
      <w:r w:rsidR="000E3060" w:rsidRPr="00803366">
        <w:rPr>
          <w:rFonts w:cs="Arial"/>
          <w:color w:val="000080"/>
        </w:rPr>
        <w:t>)</w:t>
      </w:r>
    </w:p>
    <w:p w14:paraId="281B3C2C" w14:textId="77777777" w:rsidR="000E3060" w:rsidRPr="00803366" w:rsidRDefault="000E3060" w:rsidP="000E3060">
      <w:pPr>
        <w:rPr>
          <w:rFonts w:cs="Arial"/>
        </w:rPr>
      </w:pPr>
    </w:p>
    <w:p w14:paraId="281B3C2D" w14:textId="77777777" w:rsidR="000E3060" w:rsidRPr="00803366" w:rsidRDefault="000E3060" w:rsidP="000E3060">
      <w:pPr>
        <w:rPr>
          <w:rFonts w:cs="Arial"/>
        </w:rPr>
      </w:pPr>
    </w:p>
    <w:tbl>
      <w:tblPr>
        <w:tblW w:w="8505" w:type="dxa"/>
        <w:tblInd w:w="63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09"/>
        <w:gridCol w:w="160"/>
        <w:gridCol w:w="4536"/>
      </w:tblGrid>
      <w:tr w:rsidR="000E3060" w:rsidRPr="00803366" w14:paraId="281B3C31" w14:textId="77777777" w:rsidTr="000E3060">
        <w:trPr>
          <w:trHeight w:val="423"/>
        </w:trPr>
        <w:tc>
          <w:tcPr>
            <w:tcW w:w="3809" w:type="dxa"/>
          </w:tcPr>
          <w:p w14:paraId="281B3C2E" w14:textId="77777777" w:rsidR="000E3060" w:rsidRPr="00803366" w:rsidRDefault="000E3060" w:rsidP="000E3060">
            <w:pPr>
              <w:pStyle w:val="Standardfett"/>
              <w:spacing w:before="60" w:after="60"/>
              <w:rPr>
                <w:noProof/>
              </w:rPr>
            </w:pPr>
            <w:r w:rsidRPr="00803366">
              <w:rPr>
                <w:noProof/>
              </w:rPr>
              <w:t>Work Package / Task</w:t>
            </w:r>
          </w:p>
        </w:tc>
        <w:tc>
          <w:tcPr>
            <w:tcW w:w="160" w:type="dxa"/>
          </w:tcPr>
          <w:p w14:paraId="281B3C2F" w14:textId="77777777" w:rsidR="000E3060" w:rsidRPr="00803366" w:rsidRDefault="000E3060" w:rsidP="000E3060">
            <w:pPr>
              <w:pStyle w:val="Standardfett"/>
              <w:spacing w:before="60" w:after="60"/>
              <w:rPr>
                <w:noProof/>
              </w:rPr>
            </w:pPr>
            <w:r w:rsidRPr="00803366">
              <w:rPr>
                <w:noProof/>
              </w:rPr>
              <w:t>:</w:t>
            </w:r>
          </w:p>
        </w:tc>
        <w:tc>
          <w:tcPr>
            <w:tcW w:w="4536" w:type="dxa"/>
          </w:tcPr>
          <w:p w14:paraId="281B3C30" w14:textId="00E227C4" w:rsidR="000E3060" w:rsidRPr="00803366" w:rsidRDefault="00E6429E" w:rsidP="003E0231">
            <w:pPr>
              <w:pStyle w:val="Standardfett"/>
              <w:spacing w:before="60" w:after="60"/>
              <w:rPr>
                <w:noProof/>
              </w:rPr>
            </w:pPr>
            <w:r>
              <w:fldChar w:fldCharType="begin"/>
            </w:r>
            <w:r w:rsidR="003E0231">
              <w:instrText xml:space="preserve"> DOCPROPERTY  "WP Task"  \* MERGEFORMAT </w:instrText>
            </w:r>
            <w:r>
              <w:fldChar w:fldCharType="separate"/>
            </w:r>
            <w:r w:rsidR="00FD290F">
              <w:rPr>
                <w:noProof/>
              </w:rPr>
              <w:t>WP2.1 / T2.1.3</w:t>
            </w:r>
            <w:r>
              <w:fldChar w:fldCharType="end"/>
            </w:r>
            <w:r w:rsidR="003E0231">
              <w:t>.3</w:t>
            </w:r>
          </w:p>
        </w:tc>
      </w:tr>
      <w:tr w:rsidR="000E3060" w:rsidRPr="00803366" w14:paraId="281B3C35" w14:textId="77777777" w:rsidTr="000E3060">
        <w:tc>
          <w:tcPr>
            <w:tcW w:w="3809" w:type="dxa"/>
          </w:tcPr>
          <w:p w14:paraId="281B3C32" w14:textId="77777777" w:rsidR="000E3060" w:rsidRPr="00803366" w:rsidRDefault="000E3060" w:rsidP="000E3060">
            <w:pPr>
              <w:pStyle w:val="Standardfett"/>
              <w:spacing w:before="60" w:after="60"/>
              <w:rPr>
                <w:noProof/>
              </w:rPr>
            </w:pPr>
            <w:r w:rsidRPr="00803366">
              <w:rPr>
                <w:noProof/>
              </w:rPr>
              <w:t>Deliverable Number</w:t>
            </w:r>
          </w:p>
        </w:tc>
        <w:tc>
          <w:tcPr>
            <w:tcW w:w="160" w:type="dxa"/>
          </w:tcPr>
          <w:p w14:paraId="281B3C33" w14:textId="77777777" w:rsidR="000E3060" w:rsidRPr="00803366" w:rsidRDefault="000E3060" w:rsidP="000E3060">
            <w:pPr>
              <w:pStyle w:val="Standardfett"/>
              <w:spacing w:before="60" w:after="60"/>
              <w:rPr>
                <w:noProof/>
              </w:rPr>
            </w:pPr>
            <w:r w:rsidRPr="00803366">
              <w:rPr>
                <w:noProof/>
              </w:rPr>
              <w:t>:</w:t>
            </w:r>
          </w:p>
        </w:tc>
        <w:tc>
          <w:tcPr>
            <w:tcW w:w="4536" w:type="dxa"/>
          </w:tcPr>
          <w:p w14:paraId="281B3C34" w14:textId="77777777" w:rsidR="000E3060" w:rsidRPr="00803366" w:rsidRDefault="006B2CF5" w:rsidP="000E3060">
            <w:pPr>
              <w:pStyle w:val="Standardfett"/>
              <w:spacing w:before="60" w:after="60"/>
              <w:rPr>
                <w:noProof/>
              </w:rPr>
            </w:pPr>
            <w:r>
              <w:fldChar w:fldCharType="begin"/>
            </w:r>
            <w:r>
              <w:instrText xml:space="preserve"> DOCPROPERTY "DeliverableNo"  \* MERGEFORMAT </w:instrText>
            </w:r>
            <w:r>
              <w:fldChar w:fldCharType="separate"/>
            </w:r>
            <w:r w:rsidR="00FD290F">
              <w:rPr>
                <w:noProof/>
              </w:rPr>
              <w:t>D2.1.3-1</w:t>
            </w:r>
            <w:r>
              <w:rPr>
                <w:noProof/>
              </w:rPr>
              <w:fldChar w:fldCharType="end"/>
            </w:r>
          </w:p>
        </w:tc>
      </w:tr>
      <w:tr w:rsidR="000E3060" w:rsidRPr="00803366" w14:paraId="281B3C39" w14:textId="77777777" w:rsidTr="000E3060">
        <w:tc>
          <w:tcPr>
            <w:tcW w:w="3809" w:type="dxa"/>
          </w:tcPr>
          <w:p w14:paraId="281B3C36" w14:textId="77777777" w:rsidR="000E3060" w:rsidRPr="00803366" w:rsidRDefault="000E3060" w:rsidP="000E3060">
            <w:pPr>
              <w:pStyle w:val="Standardfett"/>
              <w:spacing w:before="60" w:after="60"/>
              <w:rPr>
                <w:noProof/>
              </w:rPr>
            </w:pPr>
            <w:r w:rsidRPr="00803366">
              <w:rPr>
                <w:noProof/>
              </w:rPr>
              <w:t>Document Version</w:t>
            </w:r>
          </w:p>
        </w:tc>
        <w:tc>
          <w:tcPr>
            <w:tcW w:w="160" w:type="dxa"/>
          </w:tcPr>
          <w:p w14:paraId="281B3C37" w14:textId="77777777" w:rsidR="000E3060" w:rsidRPr="00803366" w:rsidRDefault="000E3060" w:rsidP="000E3060">
            <w:pPr>
              <w:pStyle w:val="Standardfett"/>
              <w:spacing w:before="60" w:after="60"/>
              <w:rPr>
                <w:noProof/>
              </w:rPr>
            </w:pPr>
            <w:r w:rsidRPr="00803366">
              <w:rPr>
                <w:noProof/>
              </w:rPr>
              <w:t>:</w:t>
            </w:r>
          </w:p>
        </w:tc>
        <w:tc>
          <w:tcPr>
            <w:tcW w:w="4536" w:type="dxa"/>
          </w:tcPr>
          <w:p w14:paraId="281B3C38" w14:textId="77777777" w:rsidR="000E3060" w:rsidRPr="00803366" w:rsidRDefault="006B2CF5" w:rsidP="000E3060">
            <w:pPr>
              <w:pStyle w:val="Standardfett"/>
              <w:spacing w:before="60" w:after="60"/>
              <w:rPr>
                <w:noProof/>
              </w:rPr>
            </w:pPr>
            <w:r>
              <w:fldChar w:fldCharType="begin"/>
            </w:r>
            <w:r>
              <w:instrText xml:space="preserve"> DOCPROPERTY "Version External"  \* MERGEFORMAT </w:instrText>
            </w:r>
            <w:r>
              <w:fldChar w:fldCharType="separate"/>
            </w:r>
            <w:r w:rsidR="00FD290F">
              <w:rPr>
                <w:noProof/>
              </w:rPr>
              <w:t>1.0</w:t>
            </w:r>
            <w:r>
              <w:rPr>
                <w:noProof/>
              </w:rPr>
              <w:fldChar w:fldCharType="end"/>
            </w:r>
          </w:p>
        </w:tc>
      </w:tr>
      <w:tr w:rsidR="000E3060" w:rsidRPr="00803366" w14:paraId="281B3C3D" w14:textId="77777777" w:rsidTr="000E3060">
        <w:tc>
          <w:tcPr>
            <w:tcW w:w="3809" w:type="dxa"/>
          </w:tcPr>
          <w:p w14:paraId="281B3C3A" w14:textId="77777777" w:rsidR="000E3060" w:rsidRPr="00803366" w:rsidRDefault="000E3060" w:rsidP="000E3060">
            <w:pPr>
              <w:pStyle w:val="Standardfett"/>
              <w:spacing w:before="60" w:after="60"/>
              <w:rPr>
                <w:rFonts w:cs="Arial"/>
              </w:rPr>
            </w:pPr>
            <w:r w:rsidRPr="00803366">
              <w:rPr>
                <w:rFonts w:cs="Arial"/>
              </w:rPr>
              <w:t>Document Type</w:t>
            </w:r>
          </w:p>
        </w:tc>
        <w:tc>
          <w:tcPr>
            <w:tcW w:w="160" w:type="dxa"/>
          </w:tcPr>
          <w:p w14:paraId="281B3C3B" w14:textId="77777777" w:rsidR="000E3060" w:rsidRPr="00803366" w:rsidRDefault="000E3060" w:rsidP="000E3060">
            <w:pPr>
              <w:pStyle w:val="Standardfett"/>
              <w:spacing w:before="60" w:after="60"/>
              <w:rPr>
                <w:rFonts w:cs="Arial"/>
                <w:bCs/>
              </w:rPr>
            </w:pPr>
            <w:r w:rsidRPr="00803366">
              <w:rPr>
                <w:rFonts w:cs="Arial"/>
                <w:bCs/>
              </w:rPr>
              <w:t>:</w:t>
            </w:r>
          </w:p>
        </w:tc>
        <w:tc>
          <w:tcPr>
            <w:tcW w:w="4536" w:type="dxa"/>
          </w:tcPr>
          <w:p w14:paraId="281B3C3C" w14:textId="7F1C4458" w:rsidR="000E3060" w:rsidRPr="00803366" w:rsidRDefault="006B2CF5" w:rsidP="000E3060">
            <w:pPr>
              <w:pStyle w:val="Standardfett"/>
              <w:spacing w:before="60" w:after="60"/>
              <w:rPr>
                <w:rFonts w:cs="Arial"/>
              </w:rPr>
            </w:pPr>
            <w:r>
              <w:fldChar w:fldCharType="begin"/>
            </w:r>
            <w:r>
              <w:instrText xml:space="preserve"> DOCPROPERTY  "DocType external"  \* MERGEFORMAT </w:instrText>
            </w:r>
            <w:r>
              <w:fldChar w:fldCharType="separate"/>
            </w:r>
            <w:r w:rsidR="00FD290F" w:rsidRPr="00FD290F">
              <w:rPr>
                <w:rFonts w:cs="Arial"/>
              </w:rPr>
              <w:t>Technical Document</w:t>
            </w:r>
            <w:r>
              <w:rPr>
                <w:rFonts w:cs="Arial"/>
              </w:rPr>
              <w:fldChar w:fldCharType="end"/>
            </w:r>
          </w:p>
        </w:tc>
      </w:tr>
      <w:tr w:rsidR="000E3060" w:rsidRPr="00803366" w14:paraId="281B3C41" w14:textId="77777777" w:rsidTr="000E3060">
        <w:tc>
          <w:tcPr>
            <w:tcW w:w="3809" w:type="dxa"/>
          </w:tcPr>
          <w:p w14:paraId="281B3C3E" w14:textId="77777777" w:rsidR="000E3060" w:rsidRPr="00803366" w:rsidRDefault="000E3060" w:rsidP="000E3060">
            <w:pPr>
              <w:pStyle w:val="Standardfett"/>
              <w:spacing w:before="60" w:after="60"/>
              <w:rPr>
                <w:rFonts w:cs="Arial"/>
              </w:rPr>
            </w:pPr>
            <w:r w:rsidRPr="00803366">
              <w:rPr>
                <w:rFonts w:cs="Arial"/>
              </w:rPr>
              <w:t>Internal Document Version</w:t>
            </w:r>
          </w:p>
        </w:tc>
        <w:tc>
          <w:tcPr>
            <w:tcW w:w="160" w:type="dxa"/>
          </w:tcPr>
          <w:p w14:paraId="281B3C3F" w14:textId="77777777" w:rsidR="000E3060" w:rsidRPr="00803366" w:rsidRDefault="000E3060" w:rsidP="000E3060">
            <w:pPr>
              <w:pStyle w:val="Standardfett"/>
              <w:spacing w:before="60" w:after="60"/>
              <w:rPr>
                <w:rFonts w:cs="Arial"/>
                <w:bCs/>
              </w:rPr>
            </w:pPr>
            <w:r w:rsidRPr="00803366">
              <w:rPr>
                <w:rFonts w:cs="Arial"/>
                <w:bCs/>
              </w:rPr>
              <w:t>:</w:t>
            </w:r>
          </w:p>
        </w:tc>
        <w:tc>
          <w:tcPr>
            <w:tcW w:w="4536" w:type="dxa"/>
          </w:tcPr>
          <w:p w14:paraId="281B3C40" w14:textId="7A76E25F" w:rsidR="000E3060" w:rsidRPr="00803366" w:rsidRDefault="006B2CF5" w:rsidP="000E3060">
            <w:pPr>
              <w:pStyle w:val="Standardfett"/>
              <w:spacing w:before="60" w:after="60"/>
              <w:rPr>
                <w:rFonts w:cs="Arial"/>
              </w:rPr>
            </w:pPr>
            <w:r>
              <w:fldChar w:fldCharType="begin"/>
            </w:r>
            <w:r>
              <w:instrText xml:space="preserve"> DOCPROPERTY "Version internal"  \* MERGEFORMAT </w:instrText>
            </w:r>
            <w:r>
              <w:fldChar w:fldCharType="separate"/>
            </w:r>
            <w:r w:rsidR="00FD290F" w:rsidRPr="00FD290F">
              <w:rPr>
                <w:rFonts w:cs="Arial"/>
              </w:rPr>
              <w:t>003</w:t>
            </w:r>
            <w:r>
              <w:rPr>
                <w:rFonts w:cs="Arial"/>
              </w:rPr>
              <w:fldChar w:fldCharType="end"/>
            </w:r>
          </w:p>
        </w:tc>
      </w:tr>
      <w:tr w:rsidR="000E3060" w:rsidRPr="00803366" w14:paraId="281B3C45" w14:textId="77777777" w:rsidTr="000E3060">
        <w:tc>
          <w:tcPr>
            <w:tcW w:w="3809" w:type="dxa"/>
          </w:tcPr>
          <w:p w14:paraId="281B3C42" w14:textId="77777777" w:rsidR="000E3060" w:rsidRPr="00803366" w:rsidRDefault="000E3060" w:rsidP="000E3060">
            <w:pPr>
              <w:pStyle w:val="Standardfett"/>
              <w:spacing w:before="60" w:after="60"/>
              <w:rPr>
                <w:noProof/>
              </w:rPr>
            </w:pPr>
            <w:r w:rsidRPr="00803366">
              <w:rPr>
                <w:noProof/>
              </w:rPr>
              <w:t>Document Date</w:t>
            </w:r>
          </w:p>
        </w:tc>
        <w:tc>
          <w:tcPr>
            <w:tcW w:w="160" w:type="dxa"/>
          </w:tcPr>
          <w:p w14:paraId="281B3C43" w14:textId="77777777" w:rsidR="000E3060" w:rsidRPr="00803366" w:rsidRDefault="000E3060" w:rsidP="000E3060">
            <w:pPr>
              <w:pStyle w:val="Standardfett"/>
              <w:spacing w:before="60" w:after="60"/>
              <w:rPr>
                <w:noProof/>
              </w:rPr>
            </w:pPr>
            <w:r w:rsidRPr="00803366">
              <w:rPr>
                <w:noProof/>
              </w:rPr>
              <w:t>:</w:t>
            </w:r>
          </w:p>
        </w:tc>
        <w:tc>
          <w:tcPr>
            <w:tcW w:w="4536" w:type="dxa"/>
          </w:tcPr>
          <w:p w14:paraId="281B3C44" w14:textId="3DD74C60" w:rsidR="000E3060" w:rsidRPr="00803366" w:rsidRDefault="006B2CF5" w:rsidP="000E3060">
            <w:pPr>
              <w:pStyle w:val="Standardfett"/>
              <w:spacing w:before="60" w:after="60"/>
              <w:rPr>
                <w:noProof/>
              </w:rPr>
            </w:pPr>
            <w:r>
              <w:fldChar w:fldCharType="begin"/>
            </w:r>
            <w:r>
              <w:instrText xml:space="preserve"> DOCPROPERTY  DocDate  \* MERGEFORMAT </w:instrText>
            </w:r>
            <w:r>
              <w:fldChar w:fldCharType="separate"/>
            </w:r>
            <w:r w:rsidR="00FD290F" w:rsidRPr="00FD290F">
              <w:rPr>
                <w:bCs/>
                <w:noProof/>
              </w:rPr>
              <w:t>YYYY-MM-DD</w:t>
            </w:r>
            <w:r>
              <w:rPr>
                <w:bCs/>
                <w:noProof/>
              </w:rPr>
              <w:fldChar w:fldCharType="end"/>
            </w:r>
          </w:p>
        </w:tc>
      </w:tr>
      <w:tr w:rsidR="000E3060" w:rsidRPr="00803366" w14:paraId="281B3C49" w14:textId="77777777" w:rsidTr="000E3060">
        <w:tc>
          <w:tcPr>
            <w:tcW w:w="3809" w:type="dxa"/>
          </w:tcPr>
          <w:p w14:paraId="281B3C46" w14:textId="77777777" w:rsidR="000E3060" w:rsidRPr="00803366" w:rsidRDefault="000E3060" w:rsidP="000E3060">
            <w:pPr>
              <w:pStyle w:val="Standardfett"/>
              <w:spacing w:before="60" w:after="60"/>
              <w:rPr>
                <w:rFonts w:cs="Arial"/>
              </w:rPr>
            </w:pPr>
            <w:r w:rsidRPr="00803366">
              <w:rPr>
                <w:rFonts w:cs="Arial"/>
              </w:rPr>
              <w:t>Contract</w:t>
            </w:r>
          </w:p>
        </w:tc>
        <w:tc>
          <w:tcPr>
            <w:tcW w:w="160" w:type="dxa"/>
          </w:tcPr>
          <w:p w14:paraId="281B3C47" w14:textId="77777777" w:rsidR="000E3060" w:rsidRPr="00803366" w:rsidRDefault="000E3060" w:rsidP="000E3060">
            <w:pPr>
              <w:pStyle w:val="Standardfett"/>
              <w:spacing w:before="60" w:after="60"/>
              <w:rPr>
                <w:rFonts w:cs="Arial"/>
                <w:bCs/>
              </w:rPr>
            </w:pPr>
            <w:r w:rsidRPr="00803366">
              <w:rPr>
                <w:rFonts w:cs="Arial"/>
                <w:bCs/>
              </w:rPr>
              <w:t>:</w:t>
            </w:r>
          </w:p>
        </w:tc>
        <w:tc>
          <w:tcPr>
            <w:tcW w:w="4536" w:type="dxa"/>
          </w:tcPr>
          <w:p w14:paraId="281B3C48" w14:textId="0799CE14" w:rsidR="000E3060" w:rsidRPr="00803366" w:rsidRDefault="006B2CF5" w:rsidP="000E3060">
            <w:pPr>
              <w:pStyle w:val="Standardfett"/>
              <w:spacing w:before="60" w:after="60"/>
              <w:rPr>
                <w:rFonts w:cs="Arial"/>
              </w:rPr>
            </w:pPr>
            <w:r>
              <w:fldChar w:fldCharType="begin"/>
            </w:r>
            <w:r>
              <w:instrText xml:space="preserve"> DOCPROPERTY  Contract  \* MERGEFORMAT </w:instrText>
            </w:r>
            <w:r>
              <w:fldChar w:fldCharType="separate"/>
            </w:r>
            <w:r w:rsidR="00FD290F" w:rsidRPr="00FD290F">
              <w:rPr>
                <w:rFonts w:cs="Arial"/>
              </w:rPr>
              <w:t>B 0980 IAP4 GC</w:t>
            </w:r>
            <w:r>
              <w:rPr>
                <w:rFonts w:cs="Arial"/>
              </w:rPr>
              <w:fldChar w:fldCharType="end"/>
            </w:r>
          </w:p>
        </w:tc>
      </w:tr>
    </w:tbl>
    <w:p w14:paraId="281B3C4A" w14:textId="77777777" w:rsidR="000E3060" w:rsidRPr="00803366" w:rsidRDefault="000E3060" w:rsidP="000E3060">
      <w:pPr>
        <w:rPr>
          <w:rFonts w:cs="Arial"/>
        </w:rPr>
      </w:pPr>
    </w:p>
    <w:p w14:paraId="281B3C4B" w14:textId="77777777" w:rsidR="000E3060" w:rsidRPr="00803366" w:rsidRDefault="000E3060" w:rsidP="000E3060">
      <w:pPr>
        <w:pStyle w:val="Standardfett"/>
        <w:jc w:val="center"/>
        <w:rPr>
          <w:b w:val="0"/>
          <w:i/>
        </w:rPr>
      </w:pPr>
      <w:r w:rsidRPr="00803366">
        <w:rPr>
          <w:b w:val="0"/>
          <w:i/>
        </w:rPr>
        <w:t>Organizations Having Contributed to this Deliverable: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5856"/>
        <w:gridCol w:w="1471"/>
        <w:gridCol w:w="1213"/>
      </w:tblGrid>
      <w:tr w:rsidR="000E3060" w:rsidRPr="00803366" w14:paraId="281B3C4F" w14:textId="77777777" w:rsidTr="000E3060">
        <w:trPr>
          <w:trHeight w:val="285"/>
          <w:jc w:val="center"/>
        </w:trPr>
        <w:tc>
          <w:tcPr>
            <w:tcW w:w="5856" w:type="dxa"/>
            <w:shd w:val="clear" w:color="auto" w:fill="E6E6E6"/>
          </w:tcPr>
          <w:p w14:paraId="281B3C4C" w14:textId="77777777" w:rsidR="000E3060" w:rsidRPr="00803366" w:rsidRDefault="000E3060" w:rsidP="000E3060">
            <w:pPr>
              <w:spacing w:beforeAutospacing="1" w:after="100" w:afterAutospacing="1"/>
              <w:jc w:val="center"/>
              <w:rPr>
                <w:rFonts w:eastAsia="Batang"/>
                <w:b/>
                <w:szCs w:val="22"/>
              </w:rPr>
            </w:pPr>
            <w:r w:rsidRPr="00803366">
              <w:rPr>
                <w:rFonts w:eastAsia="Batang"/>
                <w:b/>
                <w:szCs w:val="22"/>
              </w:rPr>
              <w:t>Partner Name</w:t>
            </w:r>
          </w:p>
        </w:tc>
        <w:tc>
          <w:tcPr>
            <w:tcW w:w="1471" w:type="dxa"/>
            <w:shd w:val="clear" w:color="auto" w:fill="E6E6E6"/>
          </w:tcPr>
          <w:p w14:paraId="281B3C4D" w14:textId="77777777" w:rsidR="000E3060" w:rsidRPr="00803366" w:rsidRDefault="000E3060" w:rsidP="000E3060">
            <w:pPr>
              <w:spacing w:beforeAutospacing="1" w:after="100" w:afterAutospacing="1"/>
              <w:jc w:val="center"/>
              <w:rPr>
                <w:rFonts w:eastAsia="Batang"/>
                <w:b/>
                <w:szCs w:val="22"/>
              </w:rPr>
            </w:pPr>
            <w:r w:rsidRPr="00803366">
              <w:rPr>
                <w:rFonts w:eastAsia="Batang"/>
                <w:b/>
                <w:szCs w:val="22"/>
              </w:rPr>
              <w:t>Short Name</w:t>
            </w:r>
          </w:p>
        </w:tc>
        <w:tc>
          <w:tcPr>
            <w:tcW w:w="1213" w:type="dxa"/>
            <w:shd w:val="clear" w:color="auto" w:fill="E6E6E6"/>
          </w:tcPr>
          <w:p w14:paraId="281B3C4E" w14:textId="77777777" w:rsidR="000E3060" w:rsidRPr="00803366" w:rsidRDefault="000E3060" w:rsidP="000E3060">
            <w:pPr>
              <w:spacing w:beforeAutospacing="1" w:after="100" w:afterAutospacing="1"/>
              <w:jc w:val="center"/>
              <w:rPr>
                <w:rFonts w:eastAsia="Batang"/>
                <w:b/>
                <w:szCs w:val="22"/>
              </w:rPr>
            </w:pPr>
            <w:r w:rsidRPr="00803366">
              <w:rPr>
                <w:rFonts w:eastAsia="Batang"/>
                <w:b/>
                <w:szCs w:val="22"/>
              </w:rPr>
              <w:t>Country</w:t>
            </w:r>
          </w:p>
        </w:tc>
      </w:tr>
      <w:tr w:rsidR="000E3060" w:rsidRPr="00803366" w14:paraId="281B3C5F" w14:textId="77777777" w:rsidTr="000E3060">
        <w:trPr>
          <w:trHeight w:val="284"/>
          <w:jc w:val="center"/>
        </w:trPr>
        <w:tc>
          <w:tcPr>
            <w:tcW w:w="5856" w:type="dxa"/>
            <w:vAlign w:val="center"/>
          </w:tcPr>
          <w:p w14:paraId="281B3C5C" w14:textId="77777777" w:rsidR="000E3060" w:rsidRPr="00006809" w:rsidRDefault="000E3060" w:rsidP="000E3060">
            <w:pPr>
              <w:spacing w:before="0"/>
              <w:jc w:val="left"/>
              <w:rPr>
                <w:rFonts w:eastAsia="Batang"/>
                <w:lang w:val="de-DE"/>
              </w:rPr>
            </w:pPr>
            <w:r w:rsidRPr="00006809">
              <w:rPr>
                <w:rFonts w:eastAsia="Batang"/>
                <w:lang w:val="de-DE"/>
              </w:rPr>
              <w:t>Fraunhofer Institut für Kommunikation, Informationsverarbeitung und Ergonomie FKIE</w:t>
            </w:r>
          </w:p>
        </w:tc>
        <w:tc>
          <w:tcPr>
            <w:tcW w:w="1471" w:type="dxa"/>
            <w:vAlign w:val="center"/>
          </w:tcPr>
          <w:p w14:paraId="281B3C5D" w14:textId="77777777" w:rsidR="000E3060" w:rsidRPr="00803366" w:rsidRDefault="000E3060" w:rsidP="000E3060">
            <w:pPr>
              <w:spacing w:before="0"/>
              <w:jc w:val="center"/>
              <w:rPr>
                <w:rFonts w:eastAsia="Batang"/>
              </w:rPr>
            </w:pPr>
            <w:r w:rsidRPr="00803366">
              <w:rPr>
                <w:rFonts w:eastAsia="Batang"/>
              </w:rPr>
              <w:t>FKIE</w:t>
            </w:r>
          </w:p>
        </w:tc>
        <w:tc>
          <w:tcPr>
            <w:tcW w:w="1213" w:type="dxa"/>
            <w:vAlign w:val="center"/>
          </w:tcPr>
          <w:p w14:paraId="281B3C5E" w14:textId="77777777" w:rsidR="000E3060" w:rsidRPr="00803366" w:rsidRDefault="000E3060" w:rsidP="000E3060">
            <w:pPr>
              <w:spacing w:before="0"/>
              <w:jc w:val="center"/>
              <w:rPr>
                <w:rFonts w:eastAsia="Batang"/>
              </w:rPr>
            </w:pPr>
            <w:r w:rsidRPr="00803366">
              <w:rPr>
                <w:rFonts w:eastAsia="Batang"/>
              </w:rPr>
              <w:t>Germany</w:t>
            </w:r>
          </w:p>
        </w:tc>
      </w:tr>
      <w:tr w:rsidR="000E3060" w:rsidRPr="00803366" w14:paraId="281B3C6F" w14:textId="77777777" w:rsidTr="000E3060">
        <w:trPr>
          <w:trHeight w:val="284"/>
          <w:jc w:val="center"/>
        </w:trPr>
        <w:tc>
          <w:tcPr>
            <w:tcW w:w="5856" w:type="dxa"/>
            <w:vAlign w:val="center"/>
          </w:tcPr>
          <w:p w14:paraId="281B3C6C" w14:textId="77777777" w:rsidR="000E3060" w:rsidRPr="00803366" w:rsidRDefault="000E3060" w:rsidP="000E3060">
            <w:pPr>
              <w:spacing w:before="0"/>
              <w:jc w:val="left"/>
              <w:rPr>
                <w:rFonts w:eastAsia="Batang"/>
              </w:rPr>
            </w:pPr>
            <w:r w:rsidRPr="00803366">
              <w:rPr>
                <w:rFonts w:eastAsia="Batang"/>
              </w:rPr>
              <w:t>ITTI Sp. z o.o.</w:t>
            </w:r>
          </w:p>
        </w:tc>
        <w:tc>
          <w:tcPr>
            <w:tcW w:w="1471" w:type="dxa"/>
            <w:vAlign w:val="center"/>
          </w:tcPr>
          <w:p w14:paraId="281B3C6D" w14:textId="77777777" w:rsidR="000E3060" w:rsidRPr="00803366" w:rsidRDefault="000E3060" w:rsidP="000E3060">
            <w:pPr>
              <w:spacing w:before="0"/>
              <w:jc w:val="center"/>
              <w:rPr>
                <w:rFonts w:eastAsia="Batang"/>
              </w:rPr>
            </w:pPr>
            <w:r w:rsidRPr="00803366">
              <w:rPr>
                <w:rFonts w:eastAsia="Batang"/>
              </w:rPr>
              <w:t>ITTI</w:t>
            </w:r>
          </w:p>
        </w:tc>
        <w:tc>
          <w:tcPr>
            <w:tcW w:w="1213" w:type="dxa"/>
            <w:vAlign w:val="center"/>
          </w:tcPr>
          <w:p w14:paraId="281B3C6E" w14:textId="77777777" w:rsidR="000E3060" w:rsidRPr="00803366" w:rsidRDefault="000E3060" w:rsidP="000E3060">
            <w:pPr>
              <w:spacing w:before="0"/>
              <w:jc w:val="center"/>
              <w:rPr>
                <w:rFonts w:eastAsia="Batang"/>
              </w:rPr>
            </w:pPr>
            <w:r w:rsidRPr="00803366">
              <w:rPr>
                <w:rFonts w:eastAsia="Batang"/>
              </w:rPr>
              <w:t>Poland</w:t>
            </w:r>
          </w:p>
        </w:tc>
      </w:tr>
    </w:tbl>
    <w:p w14:paraId="281B3C74" w14:textId="77777777" w:rsidR="000E3060" w:rsidRPr="00803366" w:rsidRDefault="000E3060" w:rsidP="000E3060">
      <w:pPr>
        <w:widowControl w:val="0"/>
        <w:jc w:val="center"/>
        <w:rPr>
          <w:bCs/>
          <w:i/>
        </w:rPr>
      </w:pPr>
    </w:p>
    <w:p w14:paraId="281B3C75" w14:textId="77777777" w:rsidR="000E3060" w:rsidRPr="00803366" w:rsidRDefault="000E3060" w:rsidP="000E3060">
      <w:pPr>
        <w:widowControl w:val="0"/>
        <w:jc w:val="center"/>
        <w:rPr>
          <w:bCs/>
          <w:i/>
        </w:rPr>
      </w:pPr>
    </w:p>
    <w:p w14:paraId="281B3C76" w14:textId="77777777" w:rsidR="000E3060" w:rsidRPr="00803366" w:rsidRDefault="000E3060" w:rsidP="000E3060">
      <w:pPr>
        <w:widowControl w:val="0"/>
        <w:jc w:val="center"/>
        <w:rPr>
          <w:bCs/>
        </w:rPr>
      </w:pPr>
      <w:r w:rsidRPr="00803366">
        <w:rPr>
          <w:bCs/>
          <w:i/>
        </w:rPr>
        <w:t>Consortium Coordinator</w:t>
      </w:r>
      <w:r w:rsidRPr="00803366">
        <w:rPr>
          <w:bCs/>
        </w:rPr>
        <w:t>:</w:t>
      </w:r>
    </w:p>
    <w:p w14:paraId="281B3C77" w14:textId="77777777" w:rsidR="000E3060" w:rsidRPr="00803366" w:rsidRDefault="000E3060" w:rsidP="000E3060">
      <w:pPr>
        <w:jc w:val="center"/>
      </w:pPr>
      <w:r w:rsidRPr="00803366">
        <w:t>Thales Electronic Systems GmbH, Thalesplatz 1, 71254 Ditzingen, GERMANY</w:t>
      </w:r>
    </w:p>
    <w:p w14:paraId="281B3C78" w14:textId="77777777" w:rsidR="000E3060" w:rsidRPr="00803366" w:rsidRDefault="000E3060" w:rsidP="000E3060">
      <w:pPr>
        <w:jc w:val="center"/>
      </w:pPr>
      <w:r w:rsidRPr="00803366">
        <w:t>NCAGE: D8385</w:t>
      </w:r>
    </w:p>
    <w:p w14:paraId="281B3C79" w14:textId="77777777" w:rsidR="00CD374A" w:rsidRPr="00803366" w:rsidRDefault="00CD374A" w:rsidP="00BD5F1C">
      <w:pPr>
        <w:jc w:val="center"/>
      </w:pPr>
    </w:p>
    <w:p w14:paraId="281B3C7A" w14:textId="77777777" w:rsidR="00840DA8" w:rsidRPr="00803366" w:rsidRDefault="009D0DB2" w:rsidP="00E777F8">
      <w:pPr>
        <w:jc w:val="center"/>
        <w:sectPr w:rsidR="00840DA8" w:rsidRPr="00803366" w:rsidSect="0028522A">
          <w:headerReference w:type="default" r:id="rId9"/>
          <w:footerReference w:type="default" r:id="rId10"/>
          <w:pgSz w:w="11906" w:h="16838"/>
          <w:pgMar w:top="1418" w:right="1134" w:bottom="1134" w:left="1134" w:header="567" w:footer="255" w:gutter="0"/>
          <w:cols w:space="708"/>
          <w:docGrid w:linePitch="360"/>
        </w:sectPr>
      </w:pPr>
      <w:r w:rsidRPr="00803366">
        <w:rPr>
          <w:noProof/>
          <w:lang w:val="de-DE" w:eastAsia="de-DE"/>
        </w:rPr>
        <w:drawing>
          <wp:inline distT="0" distB="0" distL="0" distR="0" wp14:anchorId="281B3EC0" wp14:editId="281B3EC1">
            <wp:extent cx="1066800" cy="276225"/>
            <wp:effectExtent l="0" t="0" r="0" b="9525"/>
            <wp:docPr id="42" name="Grafik 42" descr="N:\EU\RCP_12_65304-77_TACTICS\02_Bid_Execution_and_Assessment_Data\10_Proposal\03_Logos\Patri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N:\EU\RCP_12_65304-77_TACTICS\02_Bid_Execution_and_Assessment_Data\10_Proposal\03_Logos\Patria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03366">
        <w:t xml:space="preserve">    </w:t>
      </w:r>
      <w:r w:rsidR="003E66D1" w:rsidRPr="00803366">
        <w:rPr>
          <w:noProof/>
          <w:lang w:val="de-DE" w:eastAsia="de-DE"/>
        </w:rPr>
        <w:drawing>
          <wp:inline distT="0" distB="0" distL="0" distR="0" wp14:anchorId="281B3EC2" wp14:editId="281B3EC3">
            <wp:extent cx="1618420" cy="267752"/>
            <wp:effectExtent l="0" t="0" r="1270" b="0"/>
            <wp:docPr id="16" name="Grafik 16" descr="O:\Eigene Dateien\Eigene Bilder\Thales_logo_transpar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:\Eigene Dateien\Eigene Bilder\Thales_logo_transparen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-35898"/>
                    <a:stretch/>
                  </pic:blipFill>
                  <pic:spPr bwMode="auto">
                    <a:xfrm>
                      <a:off x="0" y="0"/>
                      <a:ext cx="1656000" cy="273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803366">
        <w:t xml:space="preserve">    </w:t>
      </w:r>
      <w:r w:rsidR="003E66D1" w:rsidRPr="00803366">
        <w:rPr>
          <w:noProof/>
          <w:lang w:val="de-DE" w:eastAsia="de-DE"/>
        </w:rPr>
        <w:drawing>
          <wp:inline distT="0" distB="0" distL="0" distR="0" wp14:anchorId="281B3EC4" wp14:editId="281B3EC5">
            <wp:extent cx="1227600" cy="334800"/>
            <wp:effectExtent l="0" t="0" r="0" b="8255"/>
            <wp:docPr id="17" name="Grafik 17" descr="P:\EDA_TACTICS\02_Project_Execution_Data\13_Miscellaneous\02_Partner_Logos\Fraunhofer_FKIE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:\EDA_TACTICS\02_Project_Execution_Data\13_Miscellaneous\02_Partner_Logos\Fraunhofer_FKIE_logo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7600" cy="33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97A04" w:rsidRPr="00803366">
        <w:br/>
      </w:r>
      <w:r w:rsidRPr="00803366">
        <w:rPr>
          <w:noProof/>
          <w:lang w:val="de-DE" w:eastAsia="de-DE"/>
        </w:rPr>
        <w:drawing>
          <wp:inline distT="0" distB="0" distL="0" distR="0" wp14:anchorId="281B3EC6" wp14:editId="281B3EC7">
            <wp:extent cx="1123950" cy="428625"/>
            <wp:effectExtent l="0" t="0" r="0" b="9525"/>
            <wp:docPr id="38" name="Grafik 38" descr="Selex 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Selex ES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03366">
        <w:t xml:space="preserve">  </w:t>
      </w:r>
      <w:r w:rsidRPr="00803366">
        <w:rPr>
          <w:noProof/>
          <w:lang w:val="de-DE" w:eastAsia="de-DE"/>
        </w:rPr>
        <w:drawing>
          <wp:inline distT="0" distB="0" distL="0" distR="0" wp14:anchorId="281B3EC8" wp14:editId="281B3EC9">
            <wp:extent cx="371475" cy="466725"/>
            <wp:effectExtent l="0" t="0" r="9525" b="9525"/>
            <wp:docPr id="37" name="Grafik 37" descr="Logo_Università_degli_Studi_dell'Aqui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Logo_Università_degli_Studi_dell'Aquila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03366">
        <w:t xml:space="preserve">   </w:t>
      </w:r>
      <w:r w:rsidR="003D2BD5" w:rsidRPr="00803366">
        <w:rPr>
          <w:noProof/>
          <w:lang w:val="de-DE" w:eastAsia="de-DE"/>
        </w:rPr>
        <w:drawing>
          <wp:inline distT="0" distB="0" distL="0" distR="0" wp14:anchorId="281B3ECA" wp14:editId="281B3ECB">
            <wp:extent cx="475200" cy="475200"/>
            <wp:effectExtent l="0" t="0" r="1270" b="1270"/>
            <wp:docPr id="14" name="Grafik 14" descr="P:\EDA_TACTICS\02_Project_Execution_Data\13_Miscellaneous\02_Partner_Logos\GU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:\EDA_TACTICS\02_Project_Execution_Data\13_Miscellaneous\02_Partner_Logos\GUC.gif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00" cy="47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03366">
        <w:t xml:space="preserve">  </w:t>
      </w:r>
      <w:r w:rsidRPr="00803366">
        <w:rPr>
          <w:noProof/>
          <w:lang w:val="de-DE" w:eastAsia="de-DE"/>
        </w:rPr>
        <w:drawing>
          <wp:inline distT="0" distB="0" distL="0" distR="0" wp14:anchorId="281B3ECC" wp14:editId="281B3ECD">
            <wp:extent cx="857250" cy="428625"/>
            <wp:effectExtent l="0" t="0" r="0" b="9525"/>
            <wp:docPr id="35" name="Grafik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03366">
        <w:t xml:space="preserve">   </w:t>
      </w:r>
      <w:r w:rsidR="000E3060" w:rsidRPr="00803366">
        <w:rPr>
          <w:noProof/>
          <w:lang w:val="de-DE" w:eastAsia="de-DE"/>
        </w:rPr>
        <w:drawing>
          <wp:inline distT="0" distB="0" distL="0" distR="0" wp14:anchorId="281B3ECE" wp14:editId="281B3ECF">
            <wp:extent cx="304800" cy="523875"/>
            <wp:effectExtent l="0" t="0" r="0" b="9525"/>
            <wp:docPr id="34" name="Grafik 34" descr="MCI kle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MCI klein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03366">
        <w:t xml:space="preserve">   </w:t>
      </w:r>
      <w:r w:rsidRPr="00803366">
        <w:rPr>
          <w:noProof/>
          <w:lang w:val="de-DE" w:eastAsia="de-DE"/>
        </w:rPr>
        <w:drawing>
          <wp:inline distT="0" distB="0" distL="0" distR="0" wp14:anchorId="281B3ED0" wp14:editId="281B3ED1">
            <wp:extent cx="400050" cy="504825"/>
            <wp:effectExtent l="0" t="0" r="0" b="9525"/>
            <wp:docPr id="33" name="Grafik 33" descr="WAT%20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1" descr="WAT%20logo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1B3C7B" w14:textId="77777777" w:rsidR="00DF74DB" w:rsidRPr="00803366" w:rsidRDefault="00DF74DB">
      <w:pPr>
        <w:pStyle w:val="Titel"/>
      </w:pPr>
      <w:bookmarkStart w:id="6" w:name="_Toc429135974"/>
      <w:r w:rsidRPr="00803366">
        <w:lastRenderedPageBreak/>
        <w:t>Consortium Members</w:t>
      </w:r>
      <w:bookmarkEnd w:id="6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5856"/>
        <w:gridCol w:w="1471"/>
        <w:gridCol w:w="1213"/>
        <w:gridCol w:w="1213"/>
      </w:tblGrid>
      <w:tr w:rsidR="00CF1D2D" w:rsidRPr="00803366" w14:paraId="281B3C80" w14:textId="77777777" w:rsidTr="00E50BB4">
        <w:trPr>
          <w:trHeight w:val="285"/>
          <w:jc w:val="center"/>
        </w:trPr>
        <w:tc>
          <w:tcPr>
            <w:tcW w:w="5856" w:type="dxa"/>
            <w:shd w:val="clear" w:color="auto" w:fill="E6E6E6"/>
          </w:tcPr>
          <w:p w14:paraId="281B3C7C" w14:textId="77777777" w:rsidR="00CF1D2D" w:rsidRPr="00803366" w:rsidRDefault="00CF1D2D" w:rsidP="00E50BB4">
            <w:pPr>
              <w:spacing w:beforeAutospacing="1" w:after="100" w:afterAutospacing="1"/>
              <w:jc w:val="center"/>
              <w:rPr>
                <w:rFonts w:eastAsia="Batang"/>
                <w:b/>
                <w:szCs w:val="22"/>
              </w:rPr>
            </w:pPr>
            <w:r w:rsidRPr="00803366">
              <w:rPr>
                <w:rFonts w:eastAsia="Batang"/>
                <w:b/>
                <w:szCs w:val="22"/>
              </w:rPr>
              <w:t>Partner Name</w:t>
            </w:r>
          </w:p>
        </w:tc>
        <w:tc>
          <w:tcPr>
            <w:tcW w:w="1471" w:type="dxa"/>
            <w:shd w:val="clear" w:color="auto" w:fill="E6E6E6"/>
          </w:tcPr>
          <w:p w14:paraId="281B3C7D" w14:textId="77777777" w:rsidR="00CF1D2D" w:rsidRPr="00803366" w:rsidRDefault="00CF1D2D" w:rsidP="00E50BB4">
            <w:pPr>
              <w:spacing w:beforeAutospacing="1" w:after="100" w:afterAutospacing="1"/>
              <w:jc w:val="center"/>
              <w:rPr>
                <w:rFonts w:eastAsia="Batang"/>
                <w:b/>
                <w:szCs w:val="22"/>
              </w:rPr>
            </w:pPr>
            <w:r w:rsidRPr="00803366">
              <w:rPr>
                <w:rFonts w:eastAsia="Batang"/>
                <w:b/>
                <w:szCs w:val="22"/>
              </w:rPr>
              <w:t>Short Name</w:t>
            </w:r>
          </w:p>
        </w:tc>
        <w:tc>
          <w:tcPr>
            <w:tcW w:w="1213" w:type="dxa"/>
            <w:shd w:val="clear" w:color="auto" w:fill="E6E6E6"/>
          </w:tcPr>
          <w:p w14:paraId="281B3C7E" w14:textId="77777777" w:rsidR="00CF1D2D" w:rsidRPr="00803366" w:rsidRDefault="00CF1D2D" w:rsidP="00E50BB4">
            <w:pPr>
              <w:spacing w:beforeAutospacing="1" w:after="100" w:afterAutospacing="1"/>
              <w:jc w:val="center"/>
              <w:rPr>
                <w:rFonts w:eastAsia="Batang"/>
                <w:b/>
                <w:szCs w:val="22"/>
              </w:rPr>
            </w:pPr>
            <w:r w:rsidRPr="00803366">
              <w:rPr>
                <w:rFonts w:eastAsia="Batang"/>
                <w:b/>
                <w:szCs w:val="22"/>
              </w:rPr>
              <w:t>Country</w:t>
            </w:r>
          </w:p>
        </w:tc>
        <w:tc>
          <w:tcPr>
            <w:tcW w:w="1213" w:type="dxa"/>
            <w:shd w:val="clear" w:color="auto" w:fill="E6E6E6"/>
          </w:tcPr>
          <w:p w14:paraId="281B3C7F" w14:textId="77777777" w:rsidR="00CF1D2D" w:rsidRPr="00803366" w:rsidRDefault="00CF1D2D" w:rsidP="00E50BB4">
            <w:pPr>
              <w:spacing w:beforeAutospacing="1" w:after="100" w:afterAutospacing="1"/>
              <w:jc w:val="center"/>
              <w:rPr>
                <w:rFonts w:eastAsia="Batang"/>
                <w:b/>
                <w:szCs w:val="22"/>
              </w:rPr>
            </w:pPr>
            <w:r w:rsidRPr="00803366">
              <w:rPr>
                <w:rFonts w:eastAsia="Batang"/>
                <w:b/>
                <w:szCs w:val="22"/>
              </w:rPr>
              <w:t>Logo</w:t>
            </w:r>
          </w:p>
        </w:tc>
      </w:tr>
      <w:tr w:rsidR="000E3060" w:rsidRPr="00803366" w14:paraId="281B3C85" w14:textId="77777777" w:rsidTr="00E50BB4">
        <w:trPr>
          <w:trHeight w:val="284"/>
          <w:jc w:val="center"/>
        </w:trPr>
        <w:tc>
          <w:tcPr>
            <w:tcW w:w="5856" w:type="dxa"/>
            <w:vAlign w:val="center"/>
          </w:tcPr>
          <w:p w14:paraId="281B3C81" w14:textId="77777777" w:rsidR="000E3060" w:rsidRPr="00803366" w:rsidRDefault="000E3060" w:rsidP="000E3060">
            <w:pPr>
              <w:spacing w:before="0"/>
              <w:jc w:val="left"/>
              <w:rPr>
                <w:rFonts w:eastAsia="Batang"/>
              </w:rPr>
            </w:pPr>
            <w:r w:rsidRPr="00803366">
              <w:rPr>
                <w:rFonts w:eastAsia="Batang"/>
              </w:rPr>
              <w:t>Patria</w:t>
            </w:r>
          </w:p>
        </w:tc>
        <w:tc>
          <w:tcPr>
            <w:tcW w:w="1471" w:type="dxa"/>
            <w:vAlign w:val="center"/>
          </w:tcPr>
          <w:p w14:paraId="281B3C82" w14:textId="77777777" w:rsidR="000E3060" w:rsidRPr="00803366" w:rsidRDefault="000E3060" w:rsidP="00CF1D2D">
            <w:pPr>
              <w:spacing w:before="0"/>
              <w:jc w:val="center"/>
              <w:rPr>
                <w:rFonts w:eastAsia="Batang"/>
              </w:rPr>
            </w:pPr>
            <w:r w:rsidRPr="00803366">
              <w:rPr>
                <w:rFonts w:eastAsia="Batang"/>
              </w:rPr>
              <w:t>PATRIA</w:t>
            </w:r>
          </w:p>
        </w:tc>
        <w:tc>
          <w:tcPr>
            <w:tcW w:w="1213" w:type="dxa"/>
            <w:vAlign w:val="center"/>
          </w:tcPr>
          <w:p w14:paraId="281B3C83" w14:textId="77777777" w:rsidR="000E3060" w:rsidRPr="00803366" w:rsidRDefault="000E3060" w:rsidP="00CF1D2D">
            <w:pPr>
              <w:spacing w:before="0"/>
              <w:jc w:val="center"/>
              <w:rPr>
                <w:rFonts w:eastAsia="Batang"/>
              </w:rPr>
            </w:pPr>
            <w:r w:rsidRPr="00803366">
              <w:rPr>
                <w:rFonts w:eastAsia="Batang"/>
              </w:rPr>
              <w:t>Finland</w:t>
            </w:r>
          </w:p>
        </w:tc>
        <w:tc>
          <w:tcPr>
            <w:tcW w:w="1213" w:type="dxa"/>
            <w:vAlign w:val="center"/>
          </w:tcPr>
          <w:p w14:paraId="281B3C84" w14:textId="77777777" w:rsidR="000E3060" w:rsidRPr="00803366" w:rsidRDefault="000E3060" w:rsidP="00CF1D2D">
            <w:pPr>
              <w:spacing w:before="0"/>
              <w:jc w:val="center"/>
              <w:rPr>
                <w:rFonts w:eastAsia="Batang"/>
              </w:rPr>
            </w:pPr>
            <w:r w:rsidRPr="00803366">
              <w:rPr>
                <w:rFonts w:eastAsia="Batang"/>
                <w:noProof/>
                <w:lang w:val="de-DE" w:eastAsia="de-DE"/>
              </w:rPr>
              <w:drawing>
                <wp:inline distT="0" distB="0" distL="0" distR="0" wp14:anchorId="281B3ED2" wp14:editId="281B3ED3">
                  <wp:extent cx="575076" cy="142875"/>
                  <wp:effectExtent l="0" t="0" r="0" b="0"/>
                  <wp:docPr id="53" name="Grafik 53" descr="N:\EU\RCP_12_65304-77_TACTICS\02_Bid_Execution_and_Assessment_Data\10_Proposal\01_Technical\Figures\image00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N:\EU\RCP_12_65304-77_TACTICS\02_Bid_Execution_and_Assessment_Data\10_Proposal\01_Technical\Figures\image003.gif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40825"/>
                          <a:stretch/>
                        </pic:blipFill>
                        <pic:spPr bwMode="auto">
                          <a:xfrm>
                            <a:off x="0" y="0"/>
                            <a:ext cx="578699" cy="143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3060" w:rsidRPr="00803366" w14:paraId="281B3C8A" w14:textId="77777777" w:rsidTr="00E50BB4">
        <w:trPr>
          <w:trHeight w:val="284"/>
          <w:jc w:val="center"/>
        </w:trPr>
        <w:tc>
          <w:tcPr>
            <w:tcW w:w="5856" w:type="dxa"/>
            <w:vAlign w:val="center"/>
          </w:tcPr>
          <w:p w14:paraId="281B3C86" w14:textId="77777777" w:rsidR="000E3060" w:rsidRPr="00803366" w:rsidRDefault="000E3060" w:rsidP="000E3060">
            <w:pPr>
              <w:spacing w:before="0"/>
              <w:jc w:val="left"/>
              <w:rPr>
                <w:rFonts w:eastAsia="Batang"/>
              </w:rPr>
            </w:pPr>
            <w:r w:rsidRPr="00803366">
              <w:rPr>
                <w:rFonts w:eastAsia="Batang"/>
              </w:rPr>
              <w:t>Thales Communications &amp; Security</w:t>
            </w:r>
          </w:p>
        </w:tc>
        <w:tc>
          <w:tcPr>
            <w:tcW w:w="1471" w:type="dxa"/>
            <w:vAlign w:val="center"/>
          </w:tcPr>
          <w:p w14:paraId="281B3C87" w14:textId="77777777" w:rsidR="000E3060" w:rsidRPr="00803366" w:rsidRDefault="000E3060" w:rsidP="00CF1D2D">
            <w:pPr>
              <w:spacing w:before="0"/>
              <w:jc w:val="center"/>
              <w:rPr>
                <w:rFonts w:eastAsia="Batang"/>
              </w:rPr>
            </w:pPr>
            <w:r w:rsidRPr="00803366">
              <w:rPr>
                <w:rFonts w:eastAsia="Batang"/>
              </w:rPr>
              <w:t>TCS</w:t>
            </w:r>
          </w:p>
        </w:tc>
        <w:tc>
          <w:tcPr>
            <w:tcW w:w="1213" w:type="dxa"/>
            <w:vAlign w:val="center"/>
          </w:tcPr>
          <w:p w14:paraId="281B3C88" w14:textId="77777777" w:rsidR="000E3060" w:rsidRPr="00803366" w:rsidRDefault="000E3060" w:rsidP="00CF1D2D">
            <w:pPr>
              <w:spacing w:before="0"/>
              <w:jc w:val="center"/>
              <w:rPr>
                <w:rFonts w:eastAsia="Batang"/>
              </w:rPr>
            </w:pPr>
            <w:r w:rsidRPr="00803366">
              <w:rPr>
                <w:rFonts w:eastAsia="Batang"/>
              </w:rPr>
              <w:t>France</w:t>
            </w:r>
          </w:p>
        </w:tc>
        <w:tc>
          <w:tcPr>
            <w:tcW w:w="1213" w:type="dxa"/>
          </w:tcPr>
          <w:p w14:paraId="281B3C89" w14:textId="77777777" w:rsidR="000E3060" w:rsidRPr="00803366" w:rsidRDefault="000E3060" w:rsidP="00CF1D2D">
            <w:pPr>
              <w:spacing w:before="0"/>
              <w:jc w:val="center"/>
              <w:rPr>
                <w:rFonts w:eastAsia="Batang"/>
              </w:rPr>
            </w:pPr>
            <w:r w:rsidRPr="00803366">
              <w:rPr>
                <w:rFonts w:eastAsia="Batang"/>
                <w:noProof/>
                <w:lang w:val="de-DE" w:eastAsia="de-DE"/>
              </w:rPr>
              <w:drawing>
                <wp:inline distT="0" distB="0" distL="0" distR="0" wp14:anchorId="281B3ED4" wp14:editId="281B3ED5">
                  <wp:extent cx="629285" cy="77470"/>
                  <wp:effectExtent l="0" t="0" r="0" b="0"/>
                  <wp:docPr id="2" name="Grafik 2" descr="THAL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THAL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9285" cy="77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3060" w:rsidRPr="00803366" w14:paraId="281B3C8F" w14:textId="77777777" w:rsidTr="00E50BB4">
        <w:trPr>
          <w:trHeight w:val="284"/>
          <w:jc w:val="center"/>
        </w:trPr>
        <w:tc>
          <w:tcPr>
            <w:tcW w:w="5856" w:type="dxa"/>
            <w:vAlign w:val="center"/>
          </w:tcPr>
          <w:p w14:paraId="281B3C8B" w14:textId="77777777" w:rsidR="000E3060" w:rsidRPr="00006809" w:rsidRDefault="000E3060" w:rsidP="000E3060">
            <w:pPr>
              <w:spacing w:before="0"/>
              <w:jc w:val="left"/>
              <w:rPr>
                <w:rFonts w:eastAsia="Batang"/>
                <w:lang w:val="de-DE"/>
              </w:rPr>
            </w:pPr>
            <w:r w:rsidRPr="00006809">
              <w:rPr>
                <w:rFonts w:eastAsia="Batang"/>
                <w:lang w:val="de-DE"/>
              </w:rPr>
              <w:t>Fraunhofer Institut für Kommunikation, Informationsverarbeitung und Ergonomie FKIE</w:t>
            </w:r>
            <w:r w:rsidRPr="00006809">
              <w:rPr>
                <w:rFonts w:eastAsia="Batang"/>
                <w:lang w:val="de-DE"/>
              </w:rPr>
              <w:br/>
              <w:t>– Technical Coordinator (TC)</w:t>
            </w:r>
          </w:p>
        </w:tc>
        <w:tc>
          <w:tcPr>
            <w:tcW w:w="1471" w:type="dxa"/>
            <w:vAlign w:val="center"/>
          </w:tcPr>
          <w:p w14:paraId="281B3C8C" w14:textId="77777777" w:rsidR="000E3060" w:rsidRPr="00803366" w:rsidRDefault="000E3060" w:rsidP="00CF1D2D">
            <w:pPr>
              <w:spacing w:before="0"/>
              <w:jc w:val="center"/>
              <w:rPr>
                <w:rFonts w:eastAsia="Batang"/>
              </w:rPr>
            </w:pPr>
            <w:r w:rsidRPr="00803366">
              <w:rPr>
                <w:rFonts w:eastAsia="Batang"/>
              </w:rPr>
              <w:t>FKIE</w:t>
            </w:r>
          </w:p>
        </w:tc>
        <w:tc>
          <w:tcPr>
            <w:tcW w:w="1213" w:type="dxa"/>
            <w:vAlign w:val="center"/>
          </w:tcPr>
          <w:p w14:paraId="281B3C8D" w14:textId="77777777" w:rsidR="000E3060" w:rsidRPr="00803366" w:rsidRDefault="000E3060" w:rsidP="00CF1D2D">
            <w:pPr>
              <w:spacing w:before="0"/>
              <w:jc w:val="center"/>
              <w:rPr>
                <w:rFonts w:eastAsia="Batang"/>
              </w:rPr>
            </w:pPr>
            <w:r w:rsidRPr="00803366">
              <w:rPr>
                <w:rFonts w:eastAsia="Batang"/>
              </w:rPr>
              <w:t>Germany</w:t>
            </w:r>
          </w:p>
        </w:tc>
        <w:tc>
          <w:tcPr>
            <w:tcW w:w="1213" w:type="dxa"/>
            <w:vAlign w:val="center"/>
          </w:tcPr>
          <w:p w14:paraId="281B3C8E" w14:textId="77777777" w:rsidR="000E3060" w:rsidRPr="00803366" w:rsidRDefault="000E3060" w:rsidP="00CF1D2D">
            <w:pPr>
              <w:spacing w:before="0"/>
              <w:jc w:val="center"/>
              <w:rPr>
                <w:rFonts w:eastAsia="Batang"/>
              </w:rPr>
            </w:pPr>
            <w:r w:rsidRPr="00803366">
              <w:rPr>
                <w:rFonts w:eastAsia="Batang"/>
                <w:noProof/>
                <w:lang w:val="de-DE" w:eastAsia="de-DE"/>
              </w:rPr>
              <w:drawing>
                <wp:inline distT="0" distB="0" distL="0" distR="0" wp14:anchorId="281B3ED6" wp14:editId="281B3ED7">
                  <wp:extent cx="629285" cy="184150"/>
                  <wp:effectExtent l="0" t="0" r="0" b="6350"/>
                  <wp:docPr id="3" name="Grafik 3" descr="FKI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FKI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9285" cy="184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3060" w:rsidRPr="00803366" w14:paraId="281B3C94" w14:textId="77777777" w:rsidTr="00E50BB4">
        <w:trPr>
          <w:trHeight w:val="284"/>
          <w:jc w:val="center"/>
        </w:trPr>
        <w:tc>
          <w:tcPr>
            <w:tcW w:w="5856" w:type="dxa"/>
            <w:vAlign w:val="center"/>
          </w:tcPr>
          <w:p w14:paraId="281B3C90" w14:textId="77777777" w:rsidR="000E3060" w:rsidRPr="00803366" w:rsidRDefault="000E3060" w:rsidP="000E3060">
            <w:pPr>
              <w:spacing w:before="0"/>
              <w:jc w:val="left"/>
              <w:rPr>
                <w:rFonts w:eastAsia="Batang"/>
              </w:rPr>
            </w:pPr>
            <w:r w:rsidRPr="00803366">
              <w:rPr>
                <w:rFonts w:eastAsia="Batang"/>
              </w:rPr>
              <w:t>Thales Electronic Systems GmbH, Business Unit</w:t>
            </w:r>
            <w:r w:rsidRPr="00803366">
              <w:rPr>
                <w:rFonts w:eastAsia="Batang"/>
              </w:rPr>
              <w:br/>
              <w:t>Secure Communications &amp; Information Systems</w:t>
            </w:r>
            <w:r w:rsidRPr="00803366">
              <w:rPr>
                <w:rFonts w:eastAsia="Batang"/>
              </w:rPr>
              <w:br/>
              <w:t>– Consortium Coordinator (CC)</w:t>
            </w:r>
          </w:p>
        </w:tc>
        <w:tc>
          <w:tcPr>
            <w:tcW w:w="1471" w:type="dxa"/>
            <w:vAlign w:val="center"/>
          </w:tcPr>
          <w:p w14:paraId="281B3C91" w14:textId="77777777" w:rsidR="000E3060" w:rsidRPr="00803366" w:rsidRDefault="000E3060" w:rsidP="00CF1D2D">
            <w:pPr>
              <w:spacing w:before="0"/>
              <w:jc w:val="center"/>
              <w:rPr>
                <w:rFonts w:eastAsia="Batang"/>
              </w:rPr>
            </w:pPr>
            <w:r w:rsidRPr="00803366">
              <w:rPr>
                <w:rFonts w:eastAsia="Batang"/>
              </w:rPr>
              <w:t>TES</w:t>
            </w:r>
          </w:p>
        </w:tc>
        <w:tc>
          <w:tcPr>
            <w:tcW w:w="1213" w:type="dxa"/>
            <w:vAlign w:val="center"/>
          </w:tcPr>
          <w:p w14:paraId="281B3C92" w14:textId="77777777" w:rsidR="000E3060" w:rsidRPr="00803366" w:rsidRDefault="000E3060" w:rsidP="00CF1D2D">
            <w:pPr>
              <w:spacing w:before="0"/>
              <w:jc w:val="center"/>
              <w:rPr>
                <w:rFonts w:eastAsia="Batang"/>
              </w:rPr>
            </w:pPr>
            <w:r w:rsidRPr="00803366">
              <w:rPr>
                <w:rFonts w:eastAsia="Batang"/>
              </w:rPr>
              <w:t>Germany</w:t>
            </w:r>
          </w:p>
        </w:tc>
        <w:tc>
          <w:tcPr>
            <w:tcW w:w="1213" w:type="dxa"/>
            <w:vAlign w:val="center"/>
          </w:tcPr>
          <w:p w14:paraId="281B3C93" w14:textId="77777777" w:rsidR="000E3060" w:rsidRPr="00803366" w:rsidRDefault="000E3060" w:rsidP="00CF1D2D">
            <w:pPr>
              <w:spacing w:before="0"/>
              <w:jc w:val="center"/>
              <w:rPr>
                <w:rFonts w:eastAsia="Batang"/>
              </w:rPr>
            </w:pPr>
            <w:r w:rsidRPr="00803366">
              <w:rPr>
                <w:rFonts w:eastAsia="Batang"/>
                <w:noProof/>
                <w:lang w:val="de-DE" w:eastAsia="de-DE"/>
              </w:rPr>
              <w:drawing>
                <wp:inline distT="0" distB="0" distL="0" distR="0" wp14:anchorId="281B3ED8" wp14:editId="281B3ED9">
                  <wp:extent cx="629285" cy="77470"/>
                  <wp:effectExtent l="0" t="0" r="0" b="0"/>
                  <wp:docPr id="4" name="Grafik 4" descr="THAL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THAL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9285" cy="77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3060" w:rsidRPr="00803366" w14:paraId="281B3C99" w14:textId="77777777" w:rsidTr="00E50BB4">
        <w:trPr>
          <w:trHeight w:val="284"/>
          <w:jc w:val="center"/>
        </w:trPr>
        <w:tc>
          <w:tcPr>
            <w:tcW w:w="5856" w:type="dxa"/>
            <w:vAlign w:val="center"/>
          </w:tcPr>
          <w:p w14:paraId="281B3C95" w14:textId="77777777" w:rsidR="000E3060" w:rsidRPr="00803366" w:rsidRDefault="000E3060" w:rsidP="000E3060">
            <w:pPr>
              <w:spacing w:before="0"/>
              <w:jc w:val="left"/>
              <w:rPr>
                <w:rFonts w:eastAsia="Batang"/>
              </w:rPr>
            </w:pPr>
            <w:r w:rsidRPr="00803366">
              <w:rPr>
                <w:rFonts w:eastAsia="Batang"/>
              </w:rPr>
              <w:t>Selex ES</w:t>
            </w:r>
          </w:p>
        </w:tc>
        <w:tc>
          <w:tcPr>
            <w:tcW w:w="1471" w:type="dxa"/>
            <w:vAlign w:val="center"/>
          </w:tcPr>
          <w:p w14:paraId="281B3C96" w14:textId="77777777" w:rsidR="000E3060" w:rsidRPr="00803366" w:rsidRDefault="000E3060" w:rsidP="00CF1D2D">
            <w:pPr>
              <w:spacing w:before="0"/>
              <w:jc w:val="center"/>
              <w:rPr>
                <w:rFonts w:eastAsia="Batang"/>
              </w:rPr>
            </w:pPr>
            <w:r w:rsidRPr="00803366">
              <w:rPr>
                <w:rFonts w:eastAsia="Batang"/>
              </w:rPr>
              <w:t>SELEX</w:t>
            </w:r>
          </w:p>
        </w:tc>
        <w:tc>
          <w:tcPr>
            <w:tcW w:w="1213" w:type="dxa"/>
            <w:vAlign w:val="center"/>
          </w:tcPr>
          <w:p w14:paraId="281B3C97" w14:textId="77777777" w:rsidR="000E3060" w:rsidRPr="00803366" w:rsidRDefault="000E3060" w:rsidP="00CF1D2D">
            <w:pPr>
              <w:spacing w:before="0"/>
              <w:jc w:val="center"/>
              <w:rPr>
                <w:rFonts w:eastAsia="Batang"/>
              </w:rPr>
            </w:pPr>
            <w:r w:rsidRPr="00803366">
              <w:rPr>
                <w:rFonts w:eastAsia="Batang"/>
              </w:rPr>
              <w:t>Italy</w:t>
            </w:r>
          </w:p>
        </w:tc>
        <w:tc>
          <w:tcPr>
            <w:tcW w:w="1213" w:type="dxa"/>
            <w:vAlign w:val="center"/>
          </w:tcPr>
          <w:p w14:paraId="281B3C98" w14:textId="77777777" w:rsidR="000E3060" w:rsidRPr="00803366" w:rsidRDefault="000E3060" w:rsidP="00CF1D2D">
            <w:pPr>
              <w:spacing w:before="0"/>
              <w:jc w:val="center"/>
              <w:rPr>
                <w:rFonts w:eastAsia="Batang"/>
              </w:rPr>
            </w:pPr>
            <w:r w:rsidRPr="00803366">
              <w:rPr>
                <w:rFonts w:eastAsia="Batang"/>
                <w:noProof/>
                <w:lang w:val="de-DE" w:eastAsia="de-DE"/>
              </w:rPr>
              <w:drawing>
                <wp:inline distT="0" distB="0" distL="0" distR="0" wp14:anchorId="281B3EDA" wp14:editId="281B3EDB">
                  <wp:extent cx="694690" cy="267335"/>
                  <wp:effectExtent l="0" t="0" r="0" b="0"/>
                  <wp:docPr id="5" name="Grafik 5" descr="Selex 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Selex 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4690" cy="267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3060" w:rsidRPr="00803366" w14:paraId="281B3C9E" w14:textId="77777777" w:rsidTr="00E50BB4">
        <w:trPr>
          <w:trHeight w:val="284"/>
          <w:jc w:val="center"/>
        </w:trPr>
        <w:tc>
          <w:tcPr>
            <w:tcW w:w="5856" w:type="dxa"/>
            <w:vAlign w:val="center"/>
          </w:tcPr>
          <w:p w14:paraId="281B3C9A" w14:textId="77777777" w:rsidR="000E3060" w:rsidRPr="00803366" w:rsidRDefault="000E3060" w:rsidP="000E3060">
            <w:pPr>
              <w:spacing w:before="0"/>
              <w:jc w:val="left"/>
              <w:rPr>
                <w:rFonts w:eastAsia="Batang"/>
              </w:rPr>
            </w:pPr>
            <w:r w:rsidRPr="00803366">
              <w:rPr>
                <w:rFonts w:eastAsia="Batang"/>
              </w:rPr>
              <w:t>Thales Italy</w:t>
            </w:r>
          </w:p>
        </w:tc>
        <w:tc>
          <w:tcPr>
            <w:tcW w:w="1471" w:type="dxa"/>
            <w:vAlign w:val="center"/>
          </w:tcPr>
          <w:p w14:paraId="281B3C9B" w14:textId="77777777" w:rsidR="000E3060" w:rsidRPr="00803366" w:rsidRDefault="000E3060" w:rsidP="00CF1D2D">
            <w:pPr>
              <w:spacing w:before="0"/>
              <w:jc w:val="center"/>
              <w:rPr>
                <w:rFonts w:eastAsia="Batang"/>
              </w:rPr>
            </w:pPr>
            <w:r w:rsidRPr="00803366">
              <w:rPr>
                <w:rFonts w:eastAsia="Batang"/>
              </w:rPr>
              <w:t>TIT</w:t>
            </w:r>
          </w:p>
        </w:tc>
        <w:tc>
          <w:tcPr>
            <w:tcW w:w="1213" w:type="dxa"/>
            <w:vAlign w:val="center"/>
          </w:tcPr>
          <w:p w14:paraId="281B3C9C" w14:textId="77777777" w:rsidR="000E3060" w:rsidRPr="00803366" w:rsidRDefault="000E3060" w:rsidP="00CF1D2D">
            <w:pPr>
              <w:spacing w:before="0"/>
              <w:jc w:val="center"/>
              <w:rPr>
                <w:rFonts w:eastAsia="Batang"/>
              </w:rPr>
            </w:pPr>
            <w:r w:rsidRPr="00803366">
              <w:rPr>
                <w:rFonts w:eastAsia="Batang"/>
              </w:rPr>
              <w:t>Italy</w:t>
            </w:r>
          </w:p>
        </w:tc>
        <w:tc>
          <w:tcPr>
            <w:tcW w:w="1213" w:type="dxa"/>
          </w:tcPr>
          <w:p w14:paraId="281B3C9D" w14:textId="77777777" w:rsidR="000E3060" w:rsidRPr="00803366" w:rsidRDefault="000E3060" w:rsidP="00CF1D2D">
            <w:pPr>
              <w:spacing w:before="0"/>
              <w:jc w:val="center"/>
              <w:rPr>
                <w:rFonts w:eastAsia="Batang"/>
              </w:rPr>
            </w:pPr>
            <w:r w:rsidRPr="00803366">
              <w:rPr>
                <w:rFonts w:eastAsia="Batang"/>
                <w:noProof/>
                <w:lang w:val="de-DE" w:eastAsia="de-DE"/>
              </w:rPr>
              <w:drawing>
                <wp:inline distT="0" distB="0" distL="0" distR="0" wp14:anchorId="281B3EDC" wp14:editId="281B3EDD">
                  <wp:extent cx="629285" cy="77470"/>
                  <wp:effectExtent l="0" t="0" r="0" b="0"/>
                  <wp:docPr id="8" name="Grafik 8" descr="THAL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THAL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9285" cy="77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3060" w:rsidRPr="00803366" w14:paraId="281B3CA3" w14:textId="77777777" w:rsidTr="00E50BB4">
        <w:trPr>
          <w:trHeight w:val="284"/>
          <w:jc w:val="center"/>
        </w:trPr>
        <w:tc>
          <w:tcPr>
            <w:tcW w:w="5856" w:type="dxa"/>
            <w:vAlign w:val="center"/>
          </w:tcPr>
          <w:p w14:paraId="281B3C9F" w14:textId="77777777" w:rsidR="000E3060" w:rsidRPr="00803366" w:rsidRDefault="000E3060" w:rsidP="000E3060">
            <w:pPr>
              <w:spacing w:before="0"/>
              <w:jc w:val="left"/>
              <w:rPr>
                <w:rFonts w:eastAsia="Batang"/>
              </w:rPr>
            </w:pPr>
            <w:r w:rsidRPr="00803366">
              <w:rPr>
                <w:rFonts w:eastAsia="Batang"/>
              </w:rPr>
              <w:t>Gjøvik University College</w:t>
            </w:r>
          </w:p>
        </w:tc>
        <w:tc>
          <w:tcPr>
            <w:tcW w:w="1471" w:type="dxa"/>
            <w:vAlign w:val="center"/>
          </w:tcPr>
          <w:p w14:paraId="281B3CA0" w14:textId="77777777" w:rsidR="000E3060" w:rsidRPr="00803366" w:rsidRDefault="000E3060" w:rsidP="00CF1D2D">
            <w:pPr>
              <w:spacing w:before="0"/>
              <w:jc w:val="center"/>
              <w:rPr>
                <w:rFonts w:eastAsia="Batang"/>
              </w:rPr>
            </w:pPr>
            <w:r w:rsidRPr="00803366">
              <w:rPr>
                <w:rFonts w:eastAsia="Batang"/>
              </w:rPr>
              <w:t>GUC</w:t>
            </w:r>
          </w:p>
        </w:tc>
        <w:tc>
          <w:tcPr>
            <w:tcW w:w="1213" w:type="dxa"/>
            <w:vAlign w:val="center"/>
          </w:tcPr>
          <w:p w14:paraId="281B3CA1" w14:textId="77777777" w:rsidR="000E3060" w:rsidRPr="00803366" w:rsidRDefault="000E3060" w:rsidP="00CF1D2D">
            <w:pPr>
              <w:spacing w:before="0"/>
              <w:jc w:val="center"/>
              <w:rPr>
                <w:rFonts w:eastAsia="Batang"/>
              </w:rPr>
            </w:pPr>
            <w:r w:rsidRPr="00803366">
              <w:rPr>
                <w:rFonts w:eastAsia="Batang"/>
              </w:rPr>
              <w:t>Norway</w:t>
            </w:r>
          </w:p>
        </w:tc>
        <w:tc>
          <w:tcPr>
            <w:tcW w:w="1213" w:type="dxa"/>
            <w:vAlign w:val="center"/>
          </w:tcPr>
          <w:p w14:paraId="281B3CA2" w14:textId="77777777" w:rsidR="000E3060" w:rsidRPr="00803366" w:rsidRDefault="000E3060" w:rsidP="00CF1D2D">
            <w:pPr>
              <w:spacing w:before="0"/>
              <w:jc w:val="center"/>
              <w:rPr>
                <w:rFonts w:eastAsia="Batang"/>
              </w:rPr>
            </w:pPr>
            <w:r w:rsidRPr="00803366">
              <w:rPr>
                <w:noProof/>
                <w:lang w:val="de-DE" w:eastAsia="de-DE"/>
              </w:rPr>
              <w:drawing>
                <wp:inline distT="0" distB="0" distL="0" distR="0" wp14:anchorId="281B3EDE" wp14:editId="281B3EDF">
                  <wp:extent cx="331200" cy="331200"/>
                  <wp:effectExtent l="0" t="0" r="0" b="0"/>
                  <wp:docPr id="15" name="Grafik 15" descr="P:\EDA_TACTICS\02_Project_Execution_Data\13_Miscellaneous\02_Partner_Logos\GUC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:\EDA_TACTICS\02_Project_Execution_Data\13_Miscellaneous\02_Partner_Logos\GUC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1200" cy="331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3060" w:rsidRPr="00803366" w14:paraId="281B3CA8" w14:textId="77777777" w:rsidTr="00E50BB4">
        <w:trPr>
          <w:trHeight w:val="284"/>
          <w:jc w:val="center"/>
        </w:trPr>
        <w:tc>
          <w:tcPr>
            <w:tcW w:w="5856" w:type="dxa"/>
            <w:vAlign w:val="center"/>
          </w:tcPr>
          <w:p w14:paraId="281B3CA4" w14:textId="77777777" w:rsidR="000E3060" w:rsidRPr="00803366" w:rsidRDefault="000E3060" w:rsidP="000E3060">
            <w:pPr>
              <w:spacing w:before="0"/>
              <w:jc w:val="left"/>
              <w:rPr>
                <w:rFonts w:eastAsia="Batang"/>
              </w:rPr>
            </w:pPr>
            <w:r w:rsidRPr="00803366">
              <w:rPr>
                <w:rFonts w:eastAsia="Batang"/>
              </w:rPr>
              <w:t>ITTI Sp. z o.o.</w:t>
            </w:r>
          </w:p>
        </w:tc>
        <w:tc>
          <w:tcPr>
            <w:tcW w:w="1471" w:type="dxa"/>
            <w:vAlign w:val="center"/>
          </w:tcPr>
          <w:p w14:paraId="281B3CA5" w14:textId="77777777" w:rsidR="000E3060" w:rsidRPr="00803366" w:rsidRDefault="000E3060" w:rsidP="00CF1D2D">
            <w:pPr>
              <w:spacing w:before="0"/>
              <w:jc w:val="center"/>
              <w:rPr>
                <w:rFonts w:eastAsia="Batang"/>
              </w:rPr>
            </w:pPr>
            <w:r w:rsidRPr="00803366">
              <w:rPr>
                <w:rFonts w:eastAsia="Batang"/>
              </w:rPr>
              <w:t>ITTI</w:t>
            </w:r>
          </w:p>
        </w:tc>
        <w:tc>
          <w:tcPr>
            <w:tcW w:w="1213" w:type="dxa"/>
            <w:vAlign w:val="center"/>
          </w:tcPr>
          <w:p w14:paraId="281B3CA6" w14:textId="77777777" w:rsidR="000E3060" w:rsidRPr="00803366" w:rsidRDefault="000E3060" w:rsidP="00CF1D2D">
            <w:pPr>
              <w:spacing w:before="0"/>
              <w:jc w:val="center"/>
              <w:rPr>
                <w:rFonts w:eastAsia="Batang"/>
              </w:rPr>
            </w:pPr>
            <w:r w:rsidRPr="00803366">
              <w:rPr>
                <w:rFonts w:eastAsia="Batang"/>
              </w:rPr>
              <w:t>Poland</w:t>
            </w:r>
          </w:p>
        </w:tc>
        <w:tc>
          <w:tcPr>
            <w:tcW w:w="1213" w:type="dxa"/>
            <w:vAlign w:val="center"/>
          </w:tcPr>
          <w:p w14:paraId="281B3CA7" w14:textId="77777777" w:rsidR="000E3060" w:rsidRPr="00803366" w:rsidRDefault="000E3060" w:rsidP="00CF1D2D">
            <w:pPr>
              <w:spacing w:before="0"/>
              <w:jc w:val="center"/>
              <w:rPr>
                <w:rFonts w:eastAsia="Batang"/>
              </w:rPr>
            </w:pPr>
            <w:r w:rsidRPr="00803366">
              <w:rPr>
                <w:rFonts w:eastAsia="Batang"/>
                <w:noProof/>
                <w:lang w:val="de-DE" w:eastAsia="de-DE"/>
              </w:rPr>
              <w:drawing>
                <wp:inline distT="0" distB="0" distL="0" distR="0" wp14:anchorId="281B3EE0" wp14:editId="281B3EE1">
                  <wp:extent cx="492760" cy="243205"/>
                  <wp:effectExtent l="0" t="0" r="2540" b="4445"/>
                  <wp:docPr id="10" name="Grafik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2760" cy="243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3060" w:rsidRPr="00803366" w14:paraId="281B3CAD" w14:textId="77777777" w:rsidTr="00E50BB4">
        <w:trPr>
          <w:trHeight w:val="284"/>
          <w:jc w:val="center"/>
        </w:trPr>
        <w:tc>
          <w:tcPr>
            <w:tcW w:w="5856" w:type="dxa"/>
            <w:vAlign w:val="center"/>
          </w:tcPr>
          <w:p w14:paraId="281B3CA9" w14:textId="77777777" w:rsidR="000E3060" w:rsidRPr="00803366" w:rsidRDefault="000E3060" w:rsidP="000E3060">
            <w:pPr>
              <w:spacing w:before="0"/>
              <w:jc w:val="left"/>
              <w:rPr>
                <w:rFonts w:eastAsia="Batang"/>
              </w:rPr>
            </w:pPr>
            <w:r w:rsidRPr="00803366">
              <w:rPr>
                <w:rFonts w:eastAsia="Batang"/>
              </w:rPr>
              <w:t>Military Communication Institute</w:t>
            </w:r>
          </w:p>
        </w:tc>
        <w:tc>
          <w:tcPr>
            <w:tcW w:w="1471" w:type="dxa"/>
            <w:vAlign w:val="center"/>
          </w:tcPr>
          <w:p w14:paraId="281B3CAA" w14:textId="77777777" w:rsidR="000E3060" w:rsidRPr="00803366" w:rsidRDefault="000E3060" w:rsidP="00CF1D2D">
            <w:pPr>
              <w:spacing w:before="0"/>
              <w:jc w:val="center"/>
              <w:rPr>
                <w:rFonts w:eastAsia="Batang"/>
              </w:rPr>
            </w:pPr>
            <w:r w:rsidRPr="00803366">
              <w:rPr>
                <w:rFonts w:eastAsia="Batang"/>
              </w:rPr>
              <w:t>MCI</w:t>
            </w:r>
          </w:p>
        </w:tc>
        <w:tc>
          <w:tcPr>
            <w:tcW w:w="1213" w:type="dxa"/>
            <w:vAlign w:val="center"/>
          </w:tcPr>
          <w:p w14:paraId="281B3CAB" w14:textId="77777777" w:rsidR="000E3060" w:rsidRPr="00803366" w:rsidRDefault="000E3060" w:rsidP="00CF1D2D">
            <w:pPr>
              <w:spacing w:before="0"/>
              <w:jc w:val="center"/>
              <w:rPr>
                <w:rFonts w:eastAsia="Batang"/>
              </w:rPr>
            </w:pPr>
            <w:r w:rsidRPr="00803366">
              <w:rPr>
                <w:rFonts w:eastAsia="Batang"/>
              </w:rPr>
              <w:t>Poland</w:t>
            </w:r>
          </w:p>
        </w:tc>
        <w:tc>
          <w:tcPr>
            <w:tcW w:w="1213" w:type="dxa"/>
            <w:vAlign w:val="center"/>
          </w:tcPr>
          <w:p w14:paraId="281B3CAC" w14:textId="77777777" w:rsidR="000E3060" w:rsidRPr="00803366" w:rsidRDefault="000E3060" w:rsidP="00E0765F">
            <w:pPr>
              <w:spacing w:before="0"/>
              <w:jc w:val="center"/>
              <w:rPr>
                <w:rFonts w:eastAsia="Batang"/>
              </w:rPr>
            </w:pPr>
            <w:r w:rsidRPr="00803366">
              <w:rPr>
                <w:rFonts w:eastAsia="Batang"/>
                <w:noProof/>
                <w:lang w:val="de-DE" w:eastAsia="de-DE"/>
              </w:rPr>
              <w:drawing>
                <wp:inline distT="0" distB="0" distL="0" distR="0" wp14:anchorId="281B3EE2" wp14:editId="281B3EE3">
                  <wp:extent cx="243205" cy="427355"/>
                  <wp:effectExtent l="0" t="0" r="4445" b="0"/>
                  <wp:docPr id="26" name="Grafik 11" descr="MCI klei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MCI klei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205" cy="427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81B3CAE" w14:textId="77777777" w:rsidR="00CF1D2D" w:rsidRPr="00803366" w:rsidRDefault="00CF1D2D" w:rsidP="00DF74DB"/>
    <w:p w14:paraId="281B3CAF" w14:textId="77777777" w:rsidR="00CF1D2D" w:rsidRPr="00803366" w:rsidRDefault="00CF1D2D" w:rsidP="00DF74DB"/>
    <w:p w14:paraId="281B3CB0" w14:textId="77777777" w:rsidR="00CF1D2D" w:rsidRPr="00803366" w:rsidRDefault="00CF1D2D" w:rsidP="00CF1D2D">
      <w:pPr>
        <w:pStyle w:val="Titel"/>
        <w:pageBreakBefore w:val="0"/>
      </w:pPr>
      <w:bookmarkStart w:id="7" w:name="_Toc429135975"/>
      <w:r w:rsidRPr="00803366">
        <w:t>Sub-Contractors</w:t>
      </w:r>
      <w:bookmarkEnd w:id="7"/>
    </w:p>
    <w:tbl>
      <w:tblPr>
        <w:tblW w:w="97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6"/>
        <w:gridCol w:w="1736"/>
        <w:gridCol w:w="1144"/>
        <w:gridCol w:w="1080"/>
        <w:gridCol w:w="1213"/>
      </w:tblGrid>
      <w:tr w:rsidR="00CF1D2D" w:rsidRPr="00803366" w14:paraId="281B3CB6" w14:textId="77777777" w:rsidTr="00E50BB4">
        <w:trPr>
          <w:trHeight w:val="285"/>
          <w:jc w:val="center"/>
        </w:trPr>
        <w:tc>
          <w:tcPr>
            <w:tcW w:w="4536" w:type="dxa"/>
            <w:shd w:val="clear" w:color="auto" w:fill="E6E6E6"/>
          </w:tcPr>
          <w:p w14:paraId="281B3CB1" w14:textId="77777777" w:rsidR="00CF1D2D" w:rsidRPr="00803366" w:rsidRDefault="00CF1D2D" w:rsidP="00E50BB4">
            <w:pPr>
              <w:spacing w:beforeAutospacing="1" w:after="100" w:afterAutospacing="1"/>
              <w:jc w:val="center"/>
              <w:rPr>
                <w:rFonts w:eastAsia="Batang"/>
                <w:b/>
                <w:szCs w:val="22"/>
              </w:rPr>
            </w:pPr>
            <w:r w:rsidRPr="00803366">
              <w:rPr>
                <w:rFonts w:eastAsia="Batang"/>
                <w:b/>
                <w:szCs w:val="22"/>
              </w:rPr>
              <w:t>Partner Name</w:t>
            </w:r>
          </w:p>
        </w:tc>
        <w:tc>
          <w:tcPr>
            <w:tcW w:w="1736" w:type="dxa"/>
            <w:shd w:val="clear" w:color="auto" w:fill="E6E6E6"/>
          </w:tcPr>
          <w:p w14:paraId="281B3CB2" w14:textId="77777777" w:rsidR="00CF1D2D" w:rsidRPr="00803366" w:rsidRDefault="00CF1D2D" w:rsidP="00E50BB4">
            <w:pPr>
              <w:spacing w:beforeAutospacing="1" w:after="100" w:afterAutospacing="1"/>
              <w:jc w:val="center"/>
              <w:rPr>
                <w:rFonts w:eastAsia="Batang"/>
                <w:b/>
                <w:szCs w:val="22"/>
              </w:rPr>
            </w:pPr>
            <w:r w:rsidRPr="00803366">
              <w:rPr>
                <w:rFonts w:eastAsia="Batang"/>
                <w:b/>
                <w:szCs w:val="22"/>
              </w:rPr>
              <w:t>Sub-contractor of</w:t>
            </w:r>
          </w:p>
        </w:tc>
        <w:tc>
          <w:tcPr>
            <w:tcW w:w="1144" w:type="dxa"/>
            <w:shd w:val="clear" w:color="auto" w:fill="E6E6E6"/>
          </w:tcPr>
          <w:p w14:paraId="281B3CB3" w14:textId="77777777" w:rsidR="00CF1D2D" w:rsidRPr="00803366" w:rsidRDefault="00CF1D2D" w:rsidP="00E50BB4">
            <w:pPr>
              <w:spacing w:beforeAutospacing="1" w:after="100" w:afterAutospacing="1"/>
              <w:jc w:val="center"/>
              <w:rPr>
                <w:rFonts w:eastAsia="Batang"/>
                <w:b/>
                <w:szCs w:val="22"/>
              </w:rPr>
            </w:pPr>
            <w:r w:rsidRPr="00803366">
              <w:rPr>
                <w:rFonts w:eastAsia="Batang"/>
                <w:b/>
                <w:szCs w:val="22"/>
              </w:rPr>
              <w:t>Short Name</w:t>
            </w:r>
          </w:p>
        </w:tc>
        <w:tc>
          <w:tcPr>
            <w:tcW w:w="1080" w:type="dxa"/>
            <w:shd w:val="clear" w:color="auto" w:fill="E6E6E6"/>
          </w:tcPr>
          <w:p w14:paraId="281B3CB4" w14:textId="77777777" w:rsidR="00CF1D2D" w:rsidRPr="00803366" w:rsidRDefault="00CF1D2D" w:rsidP="00E50BB4">
            <w:pPr>
              <w:spacing w:beforeAutospacing="1" w:after="100" w:afterAutospacing="1"/>
              <w:jc w:val="center"/>
              <w:rPr>
                <w:rFonts w:eastAsia="Batang"/>
                <w:b/>
                <w:szCs w:val="22"/>
              </w:rPr>
            </w:pPr>
            <w:r w:rsidRPr="00803366">
              <w:rPr>
                <w:rFonts w:eastAsia="Batang"/>
                <w:b/>
                <w:szCs w:val="22"/>
              </w:rPr>
              <w:t>Country</w:t>
            </w:r>
          </w:p>
        </w:tc>
        <w:tc>
          <w:tcPr>
            <w:tcW w:w="1213" w:type="dxa"/>
            <w:shd w:val="clear" w:color="auto" w:fill="E6E6E6"/>
          </w:tcPr>
          <w:p w14:paraId="281B3CB5" w14:textId="77777777" w:rsidR="00CF1D2D" w:rsidRPr="00803366" w:rsidRDefault="00CF1D2D" w:rsidP="00E50BB4">
            <w:pPr>
              <w:spacing w:beforeAutospacing="1" w:after="100" w:afterAutospacing="1"/>
              <w:jc w:val="center"/>
              <w:rPr>
                <w:rFonts w:eastAsia="Batang"/>
                <w:b/>
                <w:szCs w:val="22"/>
              </w:rPr>
            </w:pPr>
            <w:r w:rsidRPr="00803366">
              <w:rPr>
                <w:rFonts w:eastAsia="Batang"/>
                <w:b/>
                <w:szCs w:val="22"/>
              </w:rPr>
              <w:t>Logo</w:t>
            </w:r>
          </w:p>
        </w:tc>
      </w:tr>
      <w:tr w:rsidR="00CF1D2D" w:rsidRPr="00803366" w14:paraId="281B3CBC" w14:textId="77777777" w:rsidTr="00EE1FF0">
        <w:trPr>
          <w:trHeight w:val="284"/>
          <w:jc w:val="center"/>
        </w:trPr>
        <w:tc>
          <w:tcPr>
            <w:tcW w:w="4536" w:type="dxa"/>
            <w:vAlign w:val="center"/>
          </w:tcPr>
          <w:p w14:paraId="281B3CB7" w14:textId="77777777" w:rsidR="00CF1D2D" w:rsidRPr="00803366" w:rsidRDefault="00CF1D2D" w:rsidP="00CF1D2D">
            <w:pPr>
              <w:spacing w:before="0"/>
              <w:rPr>
                <w:rFonts w:eastAsia="Batang"/>
              </w:rPr>
            </w:pPr>
            <w:r w:rsidRPr="00803366">
              <w:rPr>
                <w:rFonts w:eastAsia="Batang"/>
              </w:rPr>
              <w:t>Università degli Studi dell’Aquila</w:t>
            </w:r>
          </w:p>
        </w:tc>
        <w:tc>
          <w:tcPr>
            <w:tcW w:w="1736" w:type="dxa"/>
            <w:vAlign w:val="center"/>
          </w:tcPr>
          <w:p w14:paraId="281B3CB8" w14:textId="77777777" w:rsidR="00CF1D2D" w:rsidRPr="00803366" w:rsidRDefault="00CF1D2D" w:rsidP="00EE1FF0">
            <w:pPr>
              <w:spacing w:before="0"/>
              <w:jc w:val="center"/>
              <w:rPr>
                <w:rFonts w:eastAsia="Batang"/>
              </w:rPr>
            </w:pPr>
            <w:r w:rsidRPr="00803366">
              <w:t>TIT</w:t>
            </w:r>
          </w:p>
        </w:tc>
        <w:tc>
          <w:tcPr>
            <w:tcW w:w="1144" w:type="dxa"/>
            <w:vAlign w:val="center"/>
          </w:tcPr>
          <w:p w14:paraId="281B3CB9" w14:textId="77777777" w:rsidR="00CF1D2D" w:rsidRPr="00803366" w:rsidRDefault="00CF1D2D" w:rsidP="00CF1D2D">
            <w:pPr>
              <w:spacing w:before="0"/>
              <w:jc w:val="center"/>
              <w:rPr>
                <w:rFonts w:eastAsia="Batang"/>
              </w:rPr>
            </w:pPr>
            <w:r w:rsidRPr="00803366">
              <w:rPr>
                <w:rFonts w:eastAsia="Batang"/>
              </w:rPr>
              <w:t>UNIVAQ</w:t>
            </w:r>
          </w:p>
        </w:tc>
        <w:tc>
          <w:tcPr>
            <w:tcW w:w="1080" w:type="dxa"/>
            <w:vAlign w:val="center"/>
          </w:tcPr>
          <w:p w14:paraId="281B3CBA" w14:textId="77777777" w:rsidR="00CF1D2D" w:rsidRPr="00803366" w:rsidRDefault="00CF1D2D" w:rsidP="00CF1D2D">
            <w:pPr>
              <w:spacing w:before="0"/>
              <w:jc w:val="center"/>
              <w:rPr>
                <w:rFonts w:eastAsia="Batang"/>
              </w:rPr>
            </w:pPr>
            <w:r w:rsidRPr="00803366">
              <w:rPr>
                <w:rFonts w:eastAsia="Batang"/>
              </w:rPr>
              <w:t>Italy</w:t>
            </w:r>
          </w:p>
        </w:tc>
        <w:tc>
          <w:tcPr>
            <w:tcW w:w="1213" w:type="dxa"/>
          </w:tcPr>
          <w:p w14:paraId="281B3CBB" w14:textId="77777777" w:rsidR="00CF1D2D" w:rsidRPr="00803366" w:rsidRDefault="00CF1D2D" w:rsidP="00CF1D2D">
            <w:pPr>
              <w:spacing w:before="0"/>
              <w:jc w:val="center"/>
              <w:rPr>
                <w:rFonts w:eastAsia="Batang"/>
              </w:rPr>
            </w:pPr>
            <w:r w:rsidRPr="00803366">
              <w:rPr>
                <w:noProof/>
                <w:lang w:val="de-DE" w:eastAsia="de-DE"/>
              </w:rPr>
              <w:drawing>
                <wp:inline distT="0" distB="0" distL="0" distR="0" wp14:anchorId="281B3EE4" wp14:editId="281B3EE5">
                  <wp:extent cx="231775" cy="290830"/>
                  <wp:effectExtent l="0" t="0" r="0" b="0"/>
                  <wp:docPr id="12" name="Grafik 12" descr="Logo_Università_degli_Studi_dell'Aquil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Logo_Università_degli_Studi_dell'Aquil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775" cy="290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1D2D" w:rsidRPr="00803366" w14:paraId="281B3CC2" w14:textId="77777777" w:rsidTr="00EE1FF0">
        <w:trPr>
          <w:trHeight w:val="284"/>
          <w:jc w:val="center"/>
        </w:trPr>
        <w:tc>
          <w:tcPr>
            <w:tcW w:w="4536" w:type="dxa"/>
            <w:vAlign w:val="center"/>
          </w:tcPr>
          <w:p w14:paraId="281B3CBD" w14:textId="77777777" w:rsidR="00CF1D2D" w:rsidRPr="00803366" w:rsidRDefault="00CF1D2D" w:rsidP="00CF1D2D">
            <w:pPr>
              <w:spacing w:before="0"/>
              <w:jc w:val="left"/>
              <w:rPr>
                <w:rFonts w:eastAsia="Batang"/>
              </w:rPr>
            </w:pPr>
            <w:r w:rsidRPr="00803366">
              <w:rPr>
                <w:rFonts w:eastAsia="Batang"/>
              </w:rPr>
              <w:t>Military University of Technology</w:t>
            </w:r>
          </w:p>
        </w:tc>
        <w:tc>
          <w:tcPr>
            <w:tcW w:w="1736" w:type="dxa"/>
            <w:vAlign w:val="center"/>
          </w:tcPr>
          <w:p w14:paraId="281B3CBE" w14:textId="77777777" w:rsidR="00CF1D2D" w:rsidRPr="00803366" w:rsidRDefault="00CF1D2D" w:rsidP="00EE1FF0">
            <w:pPr>
              <w:spacing w:before="0"/>
              <w:jc w:val="center"/>
              <w:rPr>
                <w:rFonts w:eastAsia="Batang"/>
              </w:rPr>
            </w:pPr>
            <w:r w:rsidRPr="00803366">
              <w:rPr>
                <w:noProof/>
                <w:lang w:eastAsia="de-DE"/>
              </w:rPr>
              <w:t>MCI</w:t>
            </w:r>
          </w:p>
        </w:tc>
        <w:tc>
          <w:tcPr>
            <w:tcW w:w="1144" w:type="dxa"/>
            <w:vAlign w:val="center"/>
          </w:tcPr>
          <w:p w14:paraId="281B3CBF" w14:textId="77777777" w:rsidR="00CF1D2D" w:rsidRPr="00803366" w:rsidRDefault="00CF1D2D" w:rsidP="00CF1D2D">
            <w:pPr>
              <w:spacing w:before="0"/>
              <w:jc w:val="center"/>
              <w:rPr>
                <w:rFonts w:eastAsia="Batang"/>
              </w:rPr>
            </w:pPr>
            <w:r w:rsidRPr="00803366">
              <w:rPr>
                <w:rFonts w:eastAsia="Batang"/>
              </w:rPr>
              <w:t>MUT</w:t>
            </w:r>
          </w:p>
        </w:tc>
        <w:tc>
          <w:tcPr>
            <w:tcW w:w="1080" w:type="dxa"/>
            <w:vAlign w:val="center"/>
          </w:tcPr>
          <w:p w14:paraId="281B3CC0" w14:textId="77777777" w:rsidR="00CF1D2D" w:rsidRPr="00803366" w:rsidRDefault="00CF1D2D" w:rsidP="00CF1D2D">
            <w:pPr>
              <w:spacing w:before="0"/>
              <w:jc w:val="center"/>
              <w:rPr>
                <w:rFonts w:eastAsia="Batang"/>
              </w:rPr>
            </w:pPr>
            <w:r w:rsidRPr="00803366">
              <w:rPr>
                <w:rFonts w:eastAsia="Batang"/>
              </w:rPr>
              <w:t>Poland</w:t>
            </w:r>
          </w:p>
        </w:tc>
        <w:tc>
          <w:tcPr>
            <w:tcW w:w="1213" w:type="dxa"/>
            <w:vAlign w:val="center"/>
          </w:tcPr>
          <w:p w14:paraId="281B3CC1" w14:textId="77777777" w:rsidR="00CF1D2D" w:rsidRPr="00803366" w:rsidRDefault="00CF1D2D" w:rsidP="00CF1D2D">
            <w:pPr>
              <w:spacing w:before="0"/>
              <w:jc w:val="center"/>
              <w:rPr>
                <w:rFonts w:eastAsia="Batang"/>
              </w:rPr>
            </w:pPr>
            <w:r w:rsidRPr="00803366">
              <w:rPr>
                <w:noProof/>
                <w:lang w:val="de-DE" w:eastAsia="de-DE"/>
              </w:rPr>
              <w:drawing>
                <wp:inline distT="0" distB="0" distL="0" distR="0" wp14:anchorId="281B3EE6" wp14:editId="281B3EE7">
                  <wp:extent cx="243205" cy="308610"/>
                  <wp:effectExtent l="0" t="0" r="4445" b="0"/>
                  <wp:docPr id="13" name="Grafik 13" descr="WAT%20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braz 1" descr="WAT%20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205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81B3CC3" w14:textId="77777777" w:rsidR="00CF1D2D" w:rsidRPr="00803366" w:rsidRDefault="00CF1D2D" w:rsidP="00DF74DB"/>
    <w:p w14:paraId="281B3CC4" w14:textId="77777777" w:rsidR="00191357" w:rsidRPr="00803366" w:rsidRDefault="00D01291">
      <w:pPr>
        <w:pStyle w:val="Titel"/>
      </w:pPr>
      <w:bookmarkStart w:id="8" w:name="_Toc429135976"/>
      <w:r w:rsidRPr="00803366">
        <w:lastRenderedPageBreak/>
        <w:t xml:space="preserve">List of </w:t>
      </w:r>
      <w:r w:rsidR="0094475C" w:rsidRPr="00803366">
        <w:t>Changes</w:t>
      </w:r>
      <w:bookmarkEnd w:id="8"/>
    </w:p>
    <w:tbl>
      <w:tblPr>
        <w:tblW w:w="96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19"/>
        <w:gridCol w:w="1251"/>
        <w:gridCol w:w="1181"/>
        <w:gridCol w:w="1372"/>
        <w:gridCol w:w="1417"/>
        <w:gridCol w:w="3827"/>
      </w:tblGrid>
      <w:tr w:rsidR="00191357" w:rsidRPr="00803366" w14:paraId="281B3CCC" w14:textId="77777777" w:rsidTr="006C419E">
        <w:tc>
          <w:tcPr>
            <w:tcW w:w="619" w:type="dxa"/>
            <w:shd w:val="pct5" w:color="auto" w:fill="FFFFFF"/>
            <w:tcMar>
              <w:left w:w="28" w:type="dxa"/>
              <w:right w:w="28" w:type="dxa"/>
            </w:tcMar>
            <w:vAlign w:val="center"/>
          </w:tcPr>
          <w:p w14:paraId="281B3CC6" w14:textId="77777777" w:rsidR="00191357" w:rsidRPr="00803366" w:rsidRDefault="00BD5F1C" w:rsidP="006D532A">
            <w:pPr>
              <w:spacing w:before="80" w:after="60"/>
              <w:jc w:val="center"/>
              <w:rPr>
                <w:b/>
                <w:bCs/>
              </w:rPr>
            </w:pPr>
            <w:r w:rsidRPr="00803366">
              <w:rPr>
                <w:b/>
                <w:bCs/>
              </w:rPr>
              <w:t>Ver</w:t>
            </w:r>
            <w:r w:rsidRPr="00803366">
              <w:rPr>
                <w:b/>
                <w:bCs/>
              </w:rPr>
              <w:softHyphen/>
              <w:t>sion</w:t>
            </w:r>
          </w:p>
        </w:tc>
        <w:tc>
          <w:tcPr>
            <w:tcW w:w="1251" w:type="dxa"/>
            <w:shd w:val="pct5" w:color="auto" w:fill="FFFFFF"/>
            <w:tcMar>
              <w:left w:w="28" w:type="dxa"/>
              <w:right w:w="28" w:type="dxa"/>
            </w:tcMar>
            <w:vAlign w:val="center"/>
          </w:tcPr>
          <w:p w14:paraId="281B3CC7" w14:textId="77777777" w:rsidR="00191357" w:rsidRPr="00803366" w:rsidRDefault="00191357">
            <w:pPr>
              <w:spacing w:before="80" w:after="60"/>
              <w:jc w:val="center"/>
              <w:rPr>
                <w:b/>
                <w:bCs/>
              </w:rPr>
            </w:pPr>
            <w:r w:rsidRPr="00803366">
              <w:rPr>
                <w:b/>
                <w:bCs/>
              </w:rPr>
              <w:t>Date</w:t>
            </w:r>
          </w:p>
        </w:tc>
        <w:tc>
          <w:tcPr>
            <w:tcW w:w="1181" w:type="dxa"/>
            <w:shd w:val="pct5" w:color="auto" w:fill="FFFFFF"/>
            <w:tcMar>
              <w:left w:w="28" w:type="dxa"/>
              <w:right w:w="28" w:type="dxa"/>
            </w:tcMar>
            <w:vAlign w:val="center"/>
          </w:tcPr>
          <w:p w14:paraId="281B3CC8" w14:textId="77777777" w:rsidR="00191357" w:rsidRPr="00803366" w:rsidRDefault="00191357">
            <w:pPr>
              <w:spacing w:before="80" w:after="60"/>
              <w:ind w:right="50"/>
              <w:jc w:val="center"/>
              <w:rPr>
                <w:b/>
                <w:bCs/>
              </w:rPr>
            </w:pPr>
            <w:r w:rsidRPr="00803366">
              <w:rPr>
                <w:b/>
                <w:bCs/>
              </w:rPr>
              <w:t>Written by</w:t>
            </w:r>
          </w:p>
        </w:tc>
        <w:tc>
          <w:tcPr>
            <w:tcW w:w="1372" w:type="dxa"/>
            <w:shd w:val="pct5" w:color="auto" w:fill="FFFFFF"/>
            <w:tcMar>
              <w:left w:w="28" w:type="dxa"/>
              <w:right w:w="28" w:type="dxa"/>
            </w:tcMar>
            <w:vAlign w:val="center"/>
          </w:tcPr>
          <w:p w14:paraId="281B3CC9" w14:textId="77777777" w:rsidR="00191357" w:rsidRPr="00803366" w:rsidRDefault="00191357">
            <w:pPr>
              <w:spacing w:before="80" w:after="60"/>
              <w:jc w:val="center"/>
              <w:rPr>
                <w:b/>
                <w:bCs/>
              </w:rPr>
            </w:pPr>
            <w:r w:rsidRPr="00803366">
              <w:rPr>
                <w:b/>
                <w:bCs/>
              </w:rPr>
              <w:t>Checked by</w:t>
            </w:r>
          </w:p>
        </w:tc>
        <w:tc>
          <w:tcPr>
            <w:tcW w:w="1417" w:type="dxa"/>
            <w:shd w:val="pct5" w:color="auto" w:fill="FFFFFF"/>
            <w:tcMar>
              <w:left w:w="28" w:type="dxa"/>
              <w:right w:w="28" w:type="dxa"/>
            </w:tcMar>
            <w:vAlign w:val="center"/>
          </w:tcPr>
          <w:p w14:paraId="281B3CCA" w14:textId="77777777" w:rsidR="00191357" w:rsidRPr="00803366" w:rsidRDefault="00191357">
            <w:pPr>
              <w:spacing w:before="80" w:after="60"/>
              <w:jc w:val="center"/>
              <w:rPr>
                <w:b/>
                <w:bCs/>
              </w:rPr>
            </w:pPr>
            <w:r w:rsidRPr="00803366">
              <w:rPr>
                <w:b/>
                <w:bCs/>
              </w:rPr>
              <w:t>Approved by</w:t>
            </w:r>
          </w:p>
        </w:tc>
        <w:tc>
          <w:tcPr>
            <w:tcW w:w="3827" w:type="dxa"/>
            <w:shd w:val="pct5" w:color="auto" w:fill="FFFFFF"/>
            <w:tcMar>
              <w:left w:w="28" w:type="dxa"/>
              <w:right w:w="28" w:type="dxa"/>
            </w:tcMar>
            <w:vAlign w:val="center"/>
          </w:tcPr>
          <w:p w14:paraId="281B3CCB" w14:textId="77777777" w:rsidR="00191357" w:rsidRPr="00803366" w:rsidRDefault="00191357">
            <w:pPr>
              <w:spacing w:before="80" w:after="60"/>
              <w:jc w:val="center"/>
              <w:rPr>
                <w:b/>
                <w:bCs/>
              </w:rPr>
            </w:pPr>
            <w:r w:rsidRPr="00803366">
              <w:rPr>
                <w:b/>
                <w:bCs/>
              </w:rPr>
              <w:t>Description</w:t>
            </w:r>
          </w:p>
        </w:tc>
      </w:tr>
      <w:tr w:rsidR="001C29E4" w:rsidRPr="00803366" w14:paraId="281B3CD3" w14:textId="77777777" w:rsidTr="006C419E">
        <w:tc>
          <w:tcPr>
            <w:tcW w:w="619" w:type="dxa"/>
            <w:shd w:val="pct5" w:color="auto" w:fill="FFFFFF"/>
          </w:tcPr>
          <w:p w14:paraId="281B3CCD" w14:textId="77777777" w:rsidR="001C29E4" w:rsidRPr="00803366" w:rsidRDefault="001C29E4" w:rsidP="00163BCF">
            <w:pPr>
              <w:spacing w:before="80" w:after="60"/>
              <w:jc w:val="right"/>
            </w:pPr>
            <w:r w:rsidRPr="00803366">
              <w:t>0</w:t>
            </w:r>
            <w:r w:rsidR="00163BCF" w:rsidRPr="00803366">
              <w:t>0</w:t>
            </w:r>
            <w:r w:rsidRPr="00803366">
              <w:t>1</w:t>
            </w:r>
          </w:p>
        </w:tc>
        <w:tc>
          <w:tcPr>
            <w:tcW w:w="1251" w:type="dxa"/>
          </w:tcPr>
          <w:p w14:paraId="281B3CCE" w14:textId="77777777" w:rsidR="001C29E4" w:rsidRPr="00803366" w:rsidRDefault="009D0DB2" w:rsidP="00163BCF">
            <w:pPr>
              <w:spacing w:before="80" w:after="60"/>
              <w:jc w:val="center"/>
              <w:rPr>
                <w:sz w:val="20"/>
              </w:rPr>
            </w:pPr>
            <w:r w:rsidRPr="00803366">
              <w:rPr>
                <w:sz w:val="20"/>
              </w:rPr>
              <w:t>201</w:t>
            </w:r>
            <w:r w:rsidR="00163BCF" w:rsidRPr="00803366">
              <w:rPr>
                <w:sz w:val="20"/>
              </w:rPr>
              <w:t>5</w:t>
            </w:r>
            <w:r w:rsidRPr="00803366">
              <w:rPr>
                <w:sz w:val="20"/>
              </w:rPr>
              <w:t>-0</w:t>
            </w:r>
            <w:r w:rsidR="00163BCF" w:rsidRPr="00803366">
              <w:rPr>
                <w:sz w:val="20"/>
              </w:rPr>
              <w:t>3</w:t>
            </w:r>
            <w:r w:rsidRPr="00803366">
              <w:rPr>
                <w:sz w:val="20"/>
              </w:rPr>
              <w:t>-</w:t>
            </w:r>
            <w:r w:rsidR="00163BCF" w:rsidRPr="00803366">
              <w:rPr>
                <w:sz w:val="20"/>
              </w:rPr>
              <w:t>05</w:t>
            </w:r>
          </w:p>
        </w:tc>
        <w:tc>
          <w:tcPr>
            <w:tcW w:w="1181" w:type="dxa"/>
          </w:tcPr>
          <w:p w14:paraId="281B3CCF" w14:textId="77777777" w:rsidR="001C29E4" w:rsidRPr="00803366" w:rsidRDefault="00163BCF" w:rsidP="006D532A">
            <w:pPr>
              <w:spacing w:before="80" w:after="60"/>
              <w:ind w:right="50"/>
              <w:jc w:val="center"/>
              <w:rPr>
                <w:sz w:val="20"/>
              </w:rPr>
            </w:pPr>
            <w:r w:rsidRPr="00803366">
              <w:rPr>
                <w:sz w:val="20"/>
              </w:rPr>
              <w:t>A. Diefenbach</w:t>
            </w:r>
          </w:p>
        </w:tc>
        <w:tc>
          <w:tcPr>
            <w:tcW w:w="1372" w:type="dxa"/>
          </w:tcPr>
          <w:p w14:paraId="281B3CD0" w14:textId="77777777" w:rsidR="001C29E4" w:rsidRPr="00803366" w:rsidRDefault="001C29E4" w:rsidP="006D532A">
            <w:pPr>
              <w:spacing w:before="80" w:after="60"/>
              <w:jc w:val="center"/>
              <w:rPr>
                <w:sz w:val="20"/>
              </w:rPr>
            </w:pPr>
          </w:p>
        </w:tc>
        <w:tc>
          <w:tcPr>
            <w:tcW w:w="1417" w:type="dxa"/>
          </w:tcPr>
          <w:p w14:paraId="281B3CD1" w14:textId="77777777" w:rsidR="001C29E4" w:rsidRPr="00803366" w:rsidRDefault="001C29E4" w:rsidP="001C29E4">
            <w:pPr>
              <w:spacing w:before="80" w:after="60"/>
              <w:jc w:val="center"/>
              <w:rPr>
                <w:sz w:val="20"/>
              </w:rPr>
            </w:pPr>
          </w:p>
        </w:tc>
        <w:tc>
          <w:tcPr>
            <w:tcW w:w="3827" w:type="dxa"/>
          </w:tcPr>
          <w:p w14:paraId="281B3CD2" w14:textId="77777777" w:rsidR="001C29E4" w:rsidRPr="00803366" w:rsidRDefault="00163BCF" w:rsidP="006D532A">
            <w:pPr>
              <w:spacing w:before="80" w:after="60"/>
              <w:rPr>
                <w:sz w:val="20"/>
              </w:rPr>
            </w:pPr>
            <w:r w:rsidRPr="00803366">
              <w:rPr>
                <w:sz w:val="20"/>
              </w:rPr>
              <w:t>Initial version based on General Document template v010 and Service Data Sheet template Second Iteration</w:t>
            </w:r>
          </w:p>
        </w:tc>
      </w:tr>
      <w:tr w:rsidR="009D0DB2" w:rsidRPr="00803366" w14:paraId="281B3CDA" w14:textId="77777777" w:rsidTr="006C419E">
        <w:tc>
          <w:tcPr>
            <w:tcW w:w="619" w:type="dxa"/>
            <w:shd w:val="pct5" w:color="auto" w:fill="FFFFFF"/>
          </w:tcPr>
          <w:p w14:paraId="281B3CD4" w14:textId="77777777" w:rsidR="009D0DB2" w:rsidRPr="00803366" w:rsidRDefault="00F279DA" w:rsidP="00BD5F1C">
            <w:pPr>
              <w:spacing w:before="80" w:after="60"/>
              <w:jc w:val="right"/>
            </w:pPr>
            <w:r>
              <w:t>002</w:t>
            </w:r>
          </w:p>
        </w:tc>
        <w:tc>
          <w:tcPr>
            <w:tcW w:w="1251" w:type="dxa"/>
          </w:tcPr>
          <w:p w14:paraId="281B3CD5" w14:textId="77777777" w:rsidR="009D0DB2" w:rsidRPr="00803366" w:rsidRDefault="00F279DA" w:rsidP="00CF1D2D">
            <w:pPr>
              <w:spacing w:before="80" w:after="60"/>
              <w:jc w:val="center"/>
              <w:rPr>
                <w:sz w:val="20"/>
              </w:rPr>
            </w:pPr>
            <w:r>
              <w:rPr>
                <w:sz w:val="20"/>
              </w:rPr>
              <w:t>2015-07-09</w:t>
            </w:r>
          </w:p>
        </w:tc>
        <w:tc>
          <w:tcPr>
            <w:tcW w:w="1181" w:type="dxa"/>
          </w:tcPr>
          <w:p w14:paraId="281B3CD6" w14:textId="77777777" w:rsidR="009D0DB2" w:rsidRPr="00803366" w:rsidRDefault="00F279DA" w:rsidP="006D532A">
            <w:pPr>
              <w:spacing w:before="80" w:after="60"/>
              <w:ind w:right="50"/>
              <w:jc w:val="center"/>
              <w:rPr>
                <w:sz w:val="20"/>
              </w:rPr>
            </w:pPr>
            <w:r>
              <w:rPr>
                <w:sz w:val="20"/>
              </w:rPr>
              <w:t>G. Taberski</w:t>
            </w:r>
          </w:p>
        </w:tc>
        <w:tc>
          <w:tcPr>
            <w:tcW w:w="1372" w:type="dxa"/>
          </w:tcPr>
          <w:p w14:paraId="281B3CD7" w14:textId="77777777" w:rsidR="009D0DB2" w:rsidRPr="00803366" w:rsidRDefault="009D0DB2" w:rsidP="00E50BB4">
            <w:pPr>
              <w:spacing w:before="80" w:after="60"/>
              <w:jc w:val="center"/>
              <w:rPr>
                <w:sz w:val="20"/>
              </w:rPr>
            </w:pPr>
          </w:p>
        </w:tc>
        <w:tc>
          <w:tcPr>
            <w:tcW w:w="1417" w:type="dxa"/>
          </w:tcPr>
          <w:p w14:paraId="281B3CD8" w14:textId="77777777" w:rsidR="009D0DB2" w:rsidRPr="00803366" w:rsidRDefault="009D0DB2" w:rsidP="00E50BB4">
            <w:pPr>
              <w:spacing w:before="80" w:after="60"/>
              <w:jc w:val="center"/>
              <w:rPr>
                <w:sz w:val="20"/>
              </w:rPr>
            </w:pPr>
          </w:p>
        </w:tc>
        <w:tc>
          <w:tcPr>
            <w:tcW w:w="3827" w:type="dxa"/>
          </w:tcPr>
          <w:p w14:paraId="281B3CD9" w14:textId="77777777" w:rsidR="00535C31" w:rsidRPr="00803366" w:rsidRDefault="00F279DA" w:rsidP="006D532A">
            <w:pPr>
              <w:spacing w:before="80" w:after="60"/>
              <w:rPr>
                <w:sz w:val="20"/>
              </w:rPr>
            </w:pPr>
            <w:r>
              <w:rPr>
                <w:sz w:val="20"/>
              </w:rPr>
              <w:t>Initial version of metadata handling service description</w:t>
            </w:r>
          </w:p>
        </w:tc>
      </w:tr>
      <w:tr w:rsidR="00EE1FF0" w:rsidRPr="00803366" w14:paraId="281B3CE1" w14:textId="77777777" w:rsidTr="006C419E">
        <w:tc>
          <w:tcPr>
            <w:tcW w:w="619" w:type="dxa"/>
            <w:shd w:val="pct5" w:color="auto" w:fill="FFFFFF"/>
          </w:tcPr>
          <w:p w14:paraId="281B3CDB" w14:textId="77777777" w:rsidR="00EE1FF0" w:rsidRPr="00803366" w:rsidRDefault="00F279DA" w:rsidP="00BD5F1C">
            <w:pPr>
              <w:spacing w:before="80" w:after="60"/>
              <w:jc w:val="right"/>
            </w:pPr>
            <w:r>
              <w:t>003</w:t>
            </w:r>
          </w:p>
        </w:tc>
        <w:tc>
          <w:tcPr>
            <w:tcW w:w="1251" w:type="dxa"/>
          </w:tcPr>
          <w:p w14:paraId="281B3CDC" w14:textId="77777777" w:rsidR="00EE1FF0" w:rsidRPr="00803366" w:rsidRDefault="00F279DA" w:rsidP="006D532A">
            <w:pPr>
              <w:spacing w:before="80" w:after="60"/>
              <w:jc w:val="center"/>
              <w:rPr>
                <w:sz w:val="20"/>
              </w:rPr>
            </w:pPr>
            <w:r>
              <w:rPr>
                <w:sz w:val="20"/>
              </w:rPr>
              <w:t>2015-08-06</w:t>
            </w:r>
          </w:p>
        </w:tc>
        <w:tc>
          <w:tcPr>
            <w:tcW w:w="1181" w:type="dxa"/>
          </w:tcPr>
          <w:p w14:paraId="281B3CDD" w14:textId="77777777" w:rsidR="00EE1FF0" w:rsidRPr="00803366" w:rsidRDefault="00F279DA" w:rsidP="00F57E82">
            <w:pPr>
              <w:spacing w:before="80" w:after="60"/>
              <w:ind w:right="50"/>
              <w:jc w:val="center"/>
              <w:rPr>
                <w:sz w:val="20"/>
              </w:rPr>
            </w:pPr>
            <w:r>
              <w:rPr>
                <w:sz w:val="20"/>
              </w:rPr>
              <w:t>G. Taberski</w:t>
            </w:r>
          </w:p>
        </w:tc>
        <w:tc>
          <w:tcPr>
            <w:tcW w:w="1372" w:type="dxa"/>
          </w:tcPr>
          <w:p w14:paraId="281B3CDE" w14:textId="77777777" w:rsidR="00EE1FF0" w:rsidRPr="00803366" w:rsidRDefault="00EE1FF0" w:rsidP="00F57E82">
            <w:pPr>
              <w:spacing w:before="80" w:after="60"/>
              <w:jc w:val="center"/>
              <w:rPr>
                <w:sz w:val="20"/>
              </w:rPr>
            </w:pPr>
          </w:p>
        </w:tc>
        <w:tc>
          <w:tcPr>
            <w:tcW w:w="1417" w:type="dxa"/>
          </w:tcPr>
          <w:p w14:paraId="281B3CDF" w14:textId="77777777" w:rsidR="00EE1FF0" w:rsidRPr="00803366" w:rsidRDefault="00EE1FF0" w:rsidP="00F57E82">
            <w:pPr>
              <w:spacing w:before="80" w:after="60"/>
              <w:jc w:val="center"/>
              <w:rPr>
                <w:sz w:val="20"/>
              </w:rPr>
            </w:pPr>
          </w:p>
        </w:tc>
        <w:tc>
          <w:tcPr>
            <w:tcW w:w="3827" w:type="dxa"/>
          </w:tcPr>
          <w:p w14:paraId="281B3CE0" w14:textId="77777777" w:rsidR="00EE1FF0" w:rsidRPr="00803366" w:rsidRDefault="00F279DA" w:rsidP="00F57E82">
            <w:pPr>
              <w:spacing w:before="80" w:after="60"/>
              <w:rPr>
                <w:sz w:val="20"/>
              </w:rPr>
            </w:pPr>
            <w:r>
              <w:rPr>
                <w:sz w:val="20"/>
              </w:rPr>
              <w:t>Updated description</w:t>
            </w:r>
          </w:p>
        </w:tc>
      </w:tr>
      <w:tr w:rsidR="003E66D1" w:rsidRPr="00803366" w14:paraId="281B3CE8" w14:textId="77777777" w:rsidTr="006C419E">
        <w:tc>
          <w:tcPr>
            <w:tcW w:w="619" w:type="dxa"/>
            <w:shd w:val="pct5" w:color="auto" w:fill="FFFFFF"/>
          </w:tcPr>
          <w:p w14:paraId="281B3CE2" w14:textId="77777777" w:rsidR="003E66D1" w:rsidRPr="00803366" w:rsidRDefault="003E66D1" w:rsidP="003E66D1">
            <w:pPr>
              <w:spacing w:before="80" w:after="60"/>
              <w:jc w:val="right"/>
            </w:pPr>
          </w:p>
        </w:tc>
        <w:tc>
          <w:tcPr>
            <w:tcW w:w="1251" w:type="dxa"/>
          </w:tcPr>
          <w:p w14:paraId="281B3CE3" w14:textId="77777777" w:rsidR="003E66D1" w:rsidRPr="00803366" w:rsidRDefault="003E66D1" w:rsidP="003E66D1">
            <w:pPr>
              <w:spacing w:before="80" w:after="60"/>
              <w:jc w:val="center"/>
              <w:rPr>
                <w:sz w:val="20"/>
              </w:rPr>
            </w:pPr>
          </w:p>
        </w:tc>
        <w:tc>
          <w:tcPr>
            <w:tcW w:w="1181" w:type="dxa"/>
          </w:tcPr>
          <w:p w14:paraId="281B3CE4" w14:textId="77777777" w:rsidR="003E66D1" w:rsidRPr="00803366" w:rsidRDefault="003E66D1" w:rsidP="000F19DD">
            <w:pPr>
              <w:spacing w:before="80" w:after="60"/>
              <w:ind w:right="50"/>
              <w:jc w:val="center"/>
              <w:rPr>
                <w:sz w:val="20"/>
              </w:rPr>
            </w:pPr>
          </w:p>
        </w:tc>
        <w:tc>
          <w:tcPr>
            <w:tcW w:w="1372" w:type="dxa"/>
          </w:tcPr>
          <w:p w14:paraId="281B3CE5" w14:textId="77777777" w:rsidR="003E66D1" w:rsidRPr="00803366" w:rsidRDefault="003E66D1" w:rsidP="000F19DD">
            <w:pPr>
              <w:spacing w:before="80" w:after="60"/>
              <w:jc w:val="center"/>
              <w:rPr>
                <w:sz w:val="20"/>
              </w:rPr>
            </w:pPr>
          </w:p>
        </w:tc>
        <w:tc>
          <w:tcPr>
            <w:tcW w:w="1417" w:type="dxa"/>
          </w:tcPr>
          <w:p w14:paraId="281B3CE6" w14:textId="77777777" w:rsidR="003E66D1" w:rsidRPr="00803366" w:rsidRDefault="003E66D1" w:rsidP="000F19DD">
            <w:pPr>
              <w:spacing w:before="80" w:after="60"/>
              <w:jc w:val="center"/>
              <w:rPr>
                <w:sz w:val="20"/>
              </w:rPr>
            </w:pPr>
          </w:p>
        </w:tc>
        <w:tc>
          <w:tcPr>
            <w:tcW w:w="3827" w:type="dxa"/>
          </w:tcPr>
          <w:p w14:paraId="281B3CE7" w14:textId="77777777" w:rsidR="003E66D1" w:rsidRPr="00803366" w:rsidRDefault="003E66D1" w:rsidP="000F19DD">
            <w:pPr>
              <w:spacing w:before="80" w:after="60"/>
              <w:rPr>
                <w:sz w:val="20"/>
              </w:rPr>
            </w:pPr>
          </w:p>
        </w:tc>
      </w:tr>
      <w:tr w:rsidR="003E66D1" w:rsidRPr="00803366" w14:paraId="281B3CEF" w14:textId="77777777" w:rsidTr="006C419E">
        <w:tc>
          <w:tcPr>
            <w:tcW w:w="619" w:type="dxa"/>
            <w:shd w:val="pct5" w:color="auto" w:fill="FFFFFF"/>
          </w:tcPr>
          <w:p w14:paraId="281B3CE9" w14:textId="77777777" w:rsidR="003E66D1" w:rsidRPr="00803366" w:rsidRDefault="003E66D1" w:rsidP="00BD5F1C">
            <w:pPr>
              <w:spacing w:before="80" w:after="60"/>
              <w:jc w:val="right"/>
            </w:pPr>
          </w:p>
        </w:tc>
        <w:tc>
          <w:tcPr>
            <w:tcW w:w="1251" w:type="dxa"/>
          </w:tcPr>
          <w:p w14:paraId="281B3CEA" w14:textId="77777777" w:rsidR="003E66D1" w:rsidRPr="00803366" w:rsidRDefault="003E66D1" w:rsidP="006D532A">
            <w:pPr>
              <w:spacing w:before="80" w:after="60"/>
              <w:jc w:val="center"/>
              <w:rPr>
                <w:sz w:val="20"/>
              </w:rPr>
            </w:pPr>
          </w:p>
        </w:tc>
        <w:tc>
          <w:tcPr>
            <w:tcW w:w="1181" w:type="dxa"/>
          </w:tcPr>
          <w:p w14:paraId="281B3CEB" w14:textId="77777777" w:rsidR="003E66D1" w:rsidRPr="00803366" w:rsidRDefault="003E66D1" w:rsidP="006D532A">
            <w:pPr>
              <w:spacing w:before="80" w:after="60"/>
              <w:ind w:right="50"/>
              <w:jc w:val="center"/>
              <w:rPr>
                <w:sz w:val="20"/>
              </w:rPr>
            </w:pPr>
          </w:p>
        </w:tc>
        <w:tc>
          <w:tcPr>
            <w:tcW w:w="1372" w:type="dxa"/>
          </w:tcPr>
          <w:p w14:paraId="281B3CEC" w14:textId="77777777" w:rsidR="003E66D1" w:rsidRPr="00803366" w:rsidRDefault="003E66D1" w:rsidP="006D532A">
            <w:pPr>
              <w:spacing w:before="80" w:after="60"/>
              <w:jc w:val="center"/>
              <w:rPr>
                <w:sz w:val="20"/>
              </w:rPr>
            </w:pPr>
          </w:p>
        </w:tc>
        <w:tc>
          <w:tcPr>
            <w:tcW w:w="1417" w:type="dxa"/>
          </w:tcPr>
          <w:p w14:paraId="281B3CED" w14:textId="77777777" w:rsidR="003E66D1" w:rsidRPr="00803366" w:rsidRDefault="003E66D1" w:rsidP="006D532A">
            <w:pPr>
              <w:spacing w:before="80" w:after="60"/>
              <w:jc w:val="center"/>
              <w:rPr>
                <w:sz w:val="20"/>
              </w:rPr>
            </w:pPr>
          </w:p>
        </w:tc>
        <w:tc>
          <w:tcPr>
            <w:tcW w:w="3827" w:type="dxa"/>
          </w:tcPr>
          <w:p w14:paraId="281B3CEE" w14:textId="77777777" w:rsidR="003E66D1" w:rsidRPr="00803366" w:rsidRDefault="003E66D1" w:rsidP="006D532A">
            <w:pPr>
              <w:spacing w:before="80" w:after="60"/>
              <w:rPr>
                <w:sz w:val="20"/>
              </w:rPr>
            </w:pPr>
          </w:p>
        </w:tc>
      </w:tr>
      <w:tr w:rsidR="003E66D1" w:rsidRPr="00803366" w14:paraId="281B3CF6" w14:textId="77777777" w:rsidTr="006C419E">
        <w:tc>
          <w:tcPr>
            <w:tcW w:w="619" w:type="dxa"/>
            <w:shd w:val="pct5" w:color="auto" w:fill="FFFFFF"/>
          </w:tcPr>
          <w:p w14:paraId="281B3CF0" w14:textId="77777777" w:rsidR="003E66D1" w:rsidRPr="00803366" w:rsidRDefault="003E66D1" w:rsidP="00BD5F1C">
            <w:pPr>
              <w:spacing w:before="80" w:after="60"/>
              <w:jc w:val="right"/>
            </w:pPr>
          </w:p>
        </w:tc>
        <w:tc>
          <w:tcPr>
            <w:tcW w:w="1251" w:type="dxa"/>
          </w:tcPr>
          <w:p w14:paraId="281B3CF1" w14:textId="77777777" w:rsidR="003E66D1" w:rsidRPr="00803366" w:rsidRDefault="003E66D1" w:rsidP="006D532A">
            <w:pPr>
              <w:spacing w:before="80" w:after="60"/>
              <w:jc w:val="center"/>
              <w:rPr>
                <w:sz w:val="20"/>
              </w:rPr>
            </w:pPr>
          </w:p>
        </w:tc>
        <w:tc>
          <w:tcPr>
            <w:tcW w:w="1181" w:type="dxa"/>
          </w:tcPr>
          <w:p w14:paraId="281B3CF2" w14:textId="77777777" w:rsidR="003E66D1" w:rsidRPr="00803366" w:rsidRDefault="003E66D1" w:rsidP="006D532A">
            <w:pPr>
              <w:spacing w:before="80" w:after="60"/>
              <w:ind w:right="50"/>
              <w:jc w:val="center"/>
              <w:rPr>
                <w:sz w:val="20"/>
              </w:rPr>
            </w:pPr>
          </w:p>
        </w:tc>
        <w:tc>
          <w:tcPr>
            <w:tcW w:w="1372" w:type="dxa"/>
          </w:tcPr>
          <w:p w14:paraId="281B3CF3" w14:textId="77777777" w:rsidR="003E66D1" w:rsidRPr="00803366" w:rsidRDefault="003E66D1" w:rsidP="006D532A">
            <w:pPr>
              <w:spacing w:before="80" w:after="60"/>
              <w:jc w:val="center"/>
              <w:rPr>
                <w:sz w:val="20"/>
              </w:rPr>
            </w:pPr>
          </w:p>
        </w:tc>
        <w:tc>
          <w:tcPr>
            <w:tcW w:w="1417" w:type="dxa"/>
          </w:tcPr>
          <w:p w14:paraId="281B3CF4" w14:textId="77777777" w:rsidR="003E66D1" w:rsidRPr="00803366" w:rsidRDefault="003E66D1" w:rsidP="006D532A">
            <w:pPr>
              <w:spacing w:before="80" w:after="60"/>
              <w:jc w:val="center"/>
              <w:rPr>
                <w:sz w:val="20"/>
              </w:rPr>
            </w:pPr>
          </w:p>
        </w:tc>
        <w:tc>
          <w:tcPr>
            <w:tcW w:w="3827" w:type="dxa"/>
          </w:tcPr>
          <w:p w14:paraId="281B3CF5" w14:textId="77777777" w:rsidR="003E66D1" w:rsidRPr="00803366" w:rsidRDefault="003E66D1" w:rsidP="006C419E">
            <w:pPr>
              <w:spacing w:before="80" w:after="60"/>
              <w:rPr>
                <w:sz w:val="20"/>
              </w:rPr>
            </w:pPr>
          </w:p>
        </w:tc>
      </w:tr>
      <w:tr w:rsidR="003E66D1" w:rsidRPr="00803366" w14:paraId="281B3CFD" w14:textId="77777777" w:rsidTr="006C419E">
        <w:tc>
          <w:tcPr>
            <w:tcW w:w="619" w:type="dxa"/>
            <w:shd w:val="pct5" w:color="auto" w:fill="FFFFFF"/>
          </w:tcPr>
          <w:p w14:paraId="281B3CF7" w14:textId="77777777" w:rsidR="003E66D1" w:rsidRPr="00803366" w:rsidRDefault="003E66D1" w:rsidP="00BD5F1C">
            <w:pPr>
              <w:spacing w:before="80" w:after="60"/>
              <w:jc w:val="right"/>
            </w:pPr>
          </w:p>
        </w:tc>
        <w:tc>
          <w:tcPr>
            <w:tcW w:w="1251" w:type="dxa"/>
          </w:tcPr>
          <w:p w14:paraId="281B3CF8" w14:textId="77777777" w:rsidR="003E66D1" w:rsidRPr="00803366" w:rsidRDefault="003E66D1" w:rsidP="006D532A">
            <w:pPr>
              <w:spacing w:before="80" w:after="60"/>
              <w:jc w:val="center"/>
              <w:rPr>
                <w:sz w:val="20"/>
              </w:rPr>
            </w:pPr>
          </w:p>
        </w:tc>
        <w:tc>
          <w:tcPr>
            <w:tcW w:w="1181" w:type="dxa"/>
          </w:tcPr>
          <w:p w14:paraId="281B3CF9" w14:textId="77777777" w:rsidR="003E66D1" w:rsidRPr="00803366" w:rsidRDefault="003E66D1" w:rsidP="006D532A">
            <w:pPr>
              <w:spacing w:before="80" w:after="60"/>
              <w:ind w:right="50"/>
              <w:jc w:val="center"/>
              <w:rPr>
                <w:sz w:val="20"/>
              </w:rPr>
            </w:pPr>
          </w:p>
        </w:tc>
        <w:tc>
          <w:tcPr>
            <w:tcW w:w="1372" w:type="dxa"/>
          </w:tcPr>
          <w:p w14:paraId="281B3CFA" w14:textId="77777777" w:rsidR="003E66D1" w:rsidRPr="00803366" w:rsidRDefault="003E66D1" w:rsidP="006D532A">
            <w:pPr>
              <w:spacing w:before="80" w:after="60"/>
              <w:jc w:val="center"/>
              <w:rPr>
                <w:sz w:val="20"/>
              </w:rPr>
            </w:pPr>
          </w:p>
        </w:tc>
        <w:tc>
          <w:tcPr>
            <w:tcW w:w="1417" w:type="dxa"/>
          </w:tcPr>
          <w:p w14:paraId="281B3CFB" w14:textId="77777777" w:rsidR="003E66D1" w:rsidRPr="00803366" w:rsidRDefault="003E66D1" w:rsidP="006D532A">
            <w:pPr>
              <w:spacing w:before="80" w:after="60"/>
              <w:jc w:val="center"/>
              <w:rPr>
                <w:sz w:val="20"/>
              </w:rPr>
            </w:pPr>
          </w:p>
        </w:tc>
        <w:tc>
          <w:tcPr>
            <w:tcW w:w="3827" w:type="dxa"/>
          </w:tcPr>
          <w:p w14:paraId="281B3CFC" w14:textId="77777777" w:rsidR="00764B3B" w:rsidRPr="00803366" w:rsidRDefault="00764B3B" w:rsidP="00764B3B">
            <w:pPr>
              <w:spacing w:before="80" w:after="60"/>
              <w:rPr>
                <w:sz w:val="20"/>
              </w:rPr>
            </w:pPr>
          </w:p>
        </w:tc>
      </w:tr>
      <w:tr w:rsidR="003E66D1" w:rsidRPr="00803366" w14:paraId="281B3D04" w14:textId="77777777" w:rsidTr="006C419E">
        <w:tc>
          <w:tcPr>
            <w:tcW w:w="619" w:type="dxa"/>
            <w:shd w:val="pct5" w:color="auto" w:fill="FFFFFF"/>
          </w:tcPr>
          <w:p w14:paraId="281B3CFE" w14:textId="77777777" w:rsidR="003E66D1" w:rsidRPr="00803366" w:rsidRDefault="003E66D1" w:rsidP="00BD5F1C">
            <w:pPr>
              <w:spacing w:before="80" w:after="60"/>
              <w:jc w:val="right"/>
            </w:pPr>
          </w:p>
        </w:tc>
        <w:tc>
          <w:tcPr>
            <w:tcW w:w="1251" w:type="dxa"/>
          </w:tcPr>
          <w:p w14:paraId="281B3CFF" w14:textId="77777777" w:rsidR="003E66D1" w:rsidRPr="00803366" w:rsidRDefault="003E66D1" w:rsidP="006D532A">
            <w:pPr>
              <w:spacing w:before="80" w:after="60"/>
              <w:jc w:val="center"/>
              <w:rPr>
                <w:sz w:val="20"/>
              </w:rPr>
            </w:pPr>
          </w:p>
        </w:tc>
        <w:tc>
          <w:tcPr>
            <w:tcW w:w="1181" w:type="dxa"/>
          </w:tcPr>
          <w:p w14:paraId="281B3D00" w14:textId="77777777" w:rsidR="003E66D1" w:rsidRPr="00803366" w:rsidRDefault="003E66D1" w:rsidP="006D532A">
            <w:pPr>
              <w:spacing w:before="80" w:after="60"/>
              <w:ind w:right="50"/>
              <w:jc w:val="center"/>
              <w:rPr>
                <w:sz w:val="20"/>
              </w:rPr>
            </w:pPr>
          </w:p>
        </w:tc>
        <w:tc>
          <w:tcPr>
            <w:tcW w:w="1372" w:type="dxa"/>
          </w:tcPr>
          <w:p w14:paraId="281B3D01" w14:textId="77777777" w:rsidR="003E66D1" w:rsidRPr="00803366" w:rsidRDefault="003E66D1" w:rsidP="006D532A">
            <w:pPr>
              <w:spacing w:before="80" w:after="60"/>
              <w:jc w:val="center"/>
              <w:rPr>
                <w:sz w:val="20"/>
              </w:rPr>
            </w:pPr>
          </w:p>
        </w:tc>
        <w:tc>
          <w:tcPr>
            <w:tcW w:w="1417" w:type="dxa"/>
          </w:tcPr>
          <w:p w14:paraId="281B3D02" w14:textId="77777777" w:rsidR="003E66D1" w:rsidRPr="00803366" w:rsidRDefault="003E66D1" w:rsidP="006D532A">
            <w:pPr>
              <w:spacing w:before="80" w:after="60"/>
              <w:jc w:val="center"/>
              <w:rPr>
                <w:sz w:val="20"/>
              </w:rPr>
            </w:pPr>
          </w:p>
        </w:tc>
        <w:tc>
          <w:tcPr>
            <w:tcW w:w="3827" w:type="dxa"/>
          </w:tcPr>
          <w:p w14:paraId="281B3D03" w14:textId="77777777" w:rsidR="003E66D1" w:rsidRPr="00803366" w:rsidRDefault="003E66D1" w:rsidP="00AA14F1">
            <w:pPr>
              <w:spacing w:before="80" w:after="60"/>
              <w:rPr>
                <w:sz w:val="20"/>
              </w:rPr>
            </w:pPr>
          </w:p>
        </w:tc>
      </w:tr>
      <w:tr w:rsidR="003E66D1" w:rsidRPr="00803366" w14:paraId="281B3D0B" w14:textId="77777777" w:rsidTr="006C419E">
        <w:tc>
          <w:tcPr>
            <w:tcW w:w="619" w:type="dxa"/>
            <w:shd w:val="pct5" w:color="auto" w:fill="FFFFFF"/>
          </w:tcPr>
          <w:p w14:paraId="281B3D05" w14:textId="77777777" w:rsidR="003E66D1" w:rsidRPr="00803366" w:rsidRDefault="003E66D1" w:rsidP="00BD5F1C">
            <w:pPr>
              <w:spacing w:before="80" w:after="60"/>
              <w:jc w:val="right"/>
            </w:pPr>
          </w:p>
        </w:tc>
        <w:tc>
          <w:tcPr>
            <w:tcW w:w="1251" w:type="dxa"/>
          </w:tcPr>
          <w:p w14:paraId="281B3D06" w14:textId="77777777" w:rsidR="003E66D1" w:rsidRPr="00803366" w:rsidRDefault="003E66D1" w:rsidP="006D532A">
            <w:pPr>
              <w:spacing w:before="80" w:after="60"/>
              <w:jc w:val="center"/>
              <w:rPr>
                <w:sz w:val="20"/>
              </w:rPr>
            </w:pPr>
          </w:p>
        </w:tc>
        <w:tc>
          <w:tcPr>
            <w:tcW w:w="1181" w:type="dxa"/>
          </w:tcPr>
          <w:p w14:paraId="281B3D07" w14:textId="77777777" w:rsidR="003E66D1" w:rsidRPr="00803366" w:rsidRDefault="003E66D1" w:rsidP="006D532A">
            <w:pPr>
              <w:spacing w:before="80" w:after="60"/>
              <w:ind w:right="50"/>
              <w:jc w:val="center"/>
              <w:rPr>
                <w:sz w:val="20"/>
              </w:rPr>
            </w:pPr>
          </w:p>
        </w:tc>
        <w:tc>
          <w:tcPr>
            <w:tcW w:w="1372" w:type="dxa"/>
          </w:tcPr>
          <w:p w14:paraId="281B3D08" w14:textId="77777777" w:rsidR="003E66D1" w:rsidRPr="00803366" w:rsidRDefault="003E66D1" w:rsidP="006D532A">
            <w:pPr>
              <w:spacing w:before="80" w:after="60"/>
              <w:jc w:val="center"/>
              <w:rPr>
                <w:sz w:val="20"/>
              </w:rPr>
            </w:pPr>
          </w:p>
        </w:tc>
        <w:tc>
          <w:tcPr>
            <w:tcW w:w="1417" w:type="dxa"/>
          </w:tcPr>
          <w:p w14:paraId="281B3D09" w14:textId="77777777" w:rsidR="003E66D1" w:rsidRPr="00803366" w:rsidRDefault="003E66D1" w:rsidP="006D532A">
            <w:pPr>
              <w:spacing w:before="80" w:after="60"/>
              <w:jc w:val="center"/>
              <w:rPr>
                <w:sz w:val="20"/>
              </w:rPr>
            </w:pPr>
          </w:p>
        </w:tc>
        <w:tc>
          <w:tcPr>
            <w:tcW w:w="3827" w:type="dxa"/>
          </w:tcPr>
          <w:p w14:paraId="281B3D0A" w14:textId="77777777" w:rsidR="003E66D1" w:rsidRPr="00803366" w:rsidRDefault="003E66D1" w:rsidP="000E3060">
            <w:pPr>
              <w:spacing w:before="80" w:after="60"/>
              <w:rPr>
                <w:sz w:val="20"/>
              </w:rPr>
            </w:pPr>
          </w:p>
        </w:tc>
      </w:tr>
    </w:tbl>
    <w:p w14:paraId="281B3D0C" w14:textId="77777777" w:rsidR="004F1071" w:rsidRPr="00803366" w:rsidRDefault="004F1071" w:rsidP="004F1071"/>
    <w:p w14:paraId="281B3D0D" w14:textId="77777777" w:rsidR="000A350C" w:rsidRPr="00803366" w:rsidRDefault="000A350C" w:rsidP="004F1071">
      <w:pPr>
        <w:pStyle w:val="berschrift2"/>
        <w:numPr>
          <w:ilvl w:val="0"/>
          <w:numId w:val="0"/>
        </w:numPr>
      </w:pPr>
      <w:bookmarkStart w:id="9" w:name="_Ref395606204"/>
      <w:bookmarkStart w:id="10" w:name="_Toc429135977"/>
      <w:r w:rsidRPr="00803366">
        <w:t>Directory of Individual Authors</w:t>
      </w:r>
      <w:bookmarkEnd w:id="9"/>
      <w:bookmarkEnd w:id="10"/>
    </w:p>
    <w:tbl>
      <w:tblPr>
        <w:tblStyle w:val="Tabellenraster"/>
        <w:tblW w:w="0" w:type="auto"/>
        <w:tblCellMar>
          <w:top w:w="28" w:type="dxa"/>
          <w:bottom w:w="28" w:type="dxa"/>
        </w:tblCellMar>
        <w:tblLook w:val="01E0" w:firstRow="1" w:lastRow="1" w:firstColumn="1" w:lastColumn="1" w:noHBand="0" w:noVBand="0"/>
      </w:tblPr>
      <w:tblGrid>
        <w:gridCol w:w="2042"/>
        <w:gridCol w:w="2693"/>
        <w:gridCol w:w="1178"/>
        <w:gridCol w:w="3783"/>
      </w:tblGrid>
      <w:tr w:rsidR="000E3060" w:rsidRPr="00803366" w14:paraId="281B3D12" w14:textId="77777777" w:rsidTr="000E30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42" w:type="dxa"/>
          </w:tcPr>
          <w:p w14:paraId="281B3D0E" w14:textId="77777777" w:rsidR="000E3060" w:rsidRPr="00803366" w:rsidRDefault="000E3060" w:rsidP="00F34584">
            <w:pPr>
              <w:spacing w:before="100"/>
              <w:jc w:val="center"/>
            </w:pPr>
            <w:r w:rsidRPr="00803366">
              <w:t>First Name</w:t>
            </w:r>
          </w:p>
        </w:tc>
        <w:tc>
          <w:tcPr>
            <w:tcW w:w="2693" w:type="dxa"/>
          </w:tcPr>
          <w:p w14:paraId="281B3D0F" w14:textId="77777777" w:rsidR="000E3060" w:rsidRPr="00803366" w:rsidRDefault="000E3060" w:rsidP="00DF74DB">
            <w:pPr>
              <w:jc w:val="center"/>
            </w:pPr>
            <w:r w:rsidRPr="00803366">
              <w:t>Last Name</w:t>
            </w:r>
          </w:p>
        </w:tc>
        <w:tc>
          <w:tcPr>
            <w:tcW w:w="1178" w:type="dxa"/>
          </w:tcPr>
          <w:p w14:paraId="281B3D10" w14:textId="77777777" w:rsidR="000E3060" w:rsidRPr="00803366" w:rsidRDefault="000E3060" w:rsidP="00DF74DB">
            <w:pPr>
              <w:jc w:val="center"/>
            </w:pPr>
            <w:r w:rsidRPr="00803366">
              <w:t>Institution</w:t>
            </w:r>
          </w:p>
        </w:tc>
        <w:tc>
          <w:tcPr>
            <w:tcW w:w="3783" w:type="dxa"/>
          </w:tcPr>
          <w:p w14:paraId="281B3D11" w14:textId="77777777" w:rsidR="000E3060" w:rsidRPr="00803366" w:rsidRDefault="000E3060" w:rsidP="000E3060">
            <w:pPr>
              <w:spacing w:before="100"/>
              <w:jc w:val="center"/>
            </w:pPr>
            <w:r w:rsidRPr="00803366">
              <w:t>Function</w:t>
            </w:r>
          </w:p>
        </w:tc>
      </w:tr>
      <w:tr w:rsidR="000E3060" w:rsidRPr="00803366" w14:paraId="281B3D17" w14:textId="77777777" w:rsidTr="000E3060">
        <w:tc>
          <w:tcPr>
            <w:tcW w:w="2042" w:type="dxa"/>
          </w:tcPr>
          <w:p w14:paraId="281B3D13" w14:textId="77777777" w:rsidR="000E3060" w:rsidRPr="00803366" w:rsidRDefault="00F279DA" w:rsidP="00DF74DB">
            <w:pPr>
              <w:jc w:val="left"/>
            </w:pPr>
            <w:r>
              <w:t>Grzegorz</w:t>
            </w:r>
          </w:p>
        </w:tc>
        <w:tc>
          <w:tcPr>
            <w:tcW w:w="2693" w:type="dxa"/>
          </w:tcPr>
          <w:p w14:paraId="281B3D14" w14:textId="77777777" w:rsidR="000E3060" w:rsidRPr="00803366" w:rsidRDefault="00F279DA" w:rsidP="00DF74DB">
            <w:pPr>
              <w:jc w:val="left"/>
            </w:pPr>
            <w:r>
              <w:t>Taberski</w:t>
            </w:r>
          </w:p>
        </w:tc>
        <w:tc>
          <w:tcPr>
            <w:tcW w:w="1178" w:type="dxa"/>
          </w:tcPr>
          <w:p w14:paraId="281B3D15" w14:textId="77777777" w:rsidR="000E3060" w:rsidRPr="00803366" w:rsidRDefault="00F279DA" w:rsidP="00535C31">
            <w:pPr>
              <w:jc w:val="left"/>
            </w:pPr>
            <w:r>
              <w:t>ITTI</w:t>
            </w:r>
          </w:p>
        </w:tc>
        <w:tc>
          <w:tcPr>
            <w:tcW w:w="3783" w:type="dxa"/>
          </w:tcPr>
          <w:p w14:paraId="281B3D16" w14:textId="77777777" w:rsidR="000E3060" w:rsidRPr="00803366" w:rsidRDefault="00F279DA" w:rsidP="00DF74DB">
            <w:pPr>
              <w:jc w:val="left"/>
            </w:pPr>
            <w:r>
              <w:t>ITTI Technical Contributor</w:t>
            </w:r>
          </w:p>
        </w:tc>
      </w:tr>
      <w:tr w:rsidR="00F279DA" w:rsidRPr="00803366" w14:paraId="281B3D1C" w14:textId="77777777" w:rsidTr="000E3060">
        <w:tc>
          <w:tcPr>
            <w:tcW w:w="2042" w:type="dxa"/>
          </w:tcPr>
          <w:p w14:paraId="281B3D18" w14:textId="77777777" w:rsidR="00F279DA" w:rsidRDefault="00F279DA" w:rsidP="00F279DA">
            <w:pPr>
              <w:jc w:val="left"/>
            </w:pPr>
            <w:r>
              <w:t>Michał</w:t>
            </w:r>
          </w:p>
        </w:tc>
        <w:tc>
          <w:tcPr>
            <w:tcW w:w="2693" w:type="dxa"/>
          </w:tcPr>
          <w:p w14:paraId="281B3D19" w14:textId="77777777" w:rsidR="00F279DA" w:rsidRDefault="00F279DA" w:rsidP="00F279DA">
            <w:pPr>
              <w:jc w:val="left"/>
            </w:pPr>
            <w:r>
              <w:t>Mazurkiewicz</w:t>
            </w:r>
          </w:p>
        </w:tc>
        <w:tc>
          <w:tcPr>
            <w:tcW w:w="1178" w:type="dxa"/>
          </w:tcPr>
          <w:p w14:paraId="281B3D1A" w14:textId="77777777" w:rsidR="00F279DA" w:rsidRPr="00803366" w:rsidRDefault="00F279DA" w:rsidP="00F279DA">
            <w:pPr>
              <w:jc w:val="left"/>
            </w:pPr>
            <w:r>
              <w:t>ITTI</w:t>
            </w:r>
          </w:p>
        </w:tc>
        <w:tc>
          <w:tcPr>
            <w:tcW w:w="3783" w:type="dxa"/>
          </w:tcPr>
          <w:p w14:paraId="281B3D1B" w14:textId="77777777" w:rsidR="00F279DA" w:rsidRPr="00803366" w:rsidRDefault="00F279DA" w:rsidP="00F279DA">
            <w:pPr>
              <w:jc w:val="left"/>
            </w:pPr>
            <w:r>
              <w:t>ITTI Technical Contributor</w:t>
            </w:r>
          </w:p>
        </w:tc>
      </w:tr>
      <w:tr w:rsidR="00F279DA" w:rsidRPr="00803366" w14:paraId="281B3D21" w14:textId="77777777" w:rsidTr="000E3060">
        <w:tc>
          <w:tcPr>
            <w:tcW w:w="2042" w:type="dxa"/>
          </w:tcPr>
          <w:p w14:paraId="281B3D1D" w14:textId="77777777" w:rsidR="00F279DA" w:rsidRPr="00803366" w:rsidRDefault="00F279DA" w:rsidP="00F279DA">
            <w:pPr>
              <w:jc w:val="left"/>
            </w:pPr>
            <w:r w:rsidRPr="00803366">
              <w:t>Anne</w:t>
            </w:r>
          </w:p>
        </w:tc>
        <w:tc>
          <w:tcPr>
            <w:tcW w:w="2693" w:type="dxa"/>
          </w:tcPr>
          <w:p w14:paraId="281B3D1E" w14:textId="77777777" w:rsidR="00F279DA" w:rsidRPr="00803366" w:rsidRDefault="00F279DA" w:rsidP="00F279DA">
            <w:pPr>
              <w:jc w:val="left"/>
            </w:pPr>
            <w:r w:rsidRPr="00803366">
              <w:t>Diefenbach</w:t>
            </w:r>
          </w:p>
        </w:tc>
        <w:tc>
          <w:tcPr>
            <w:tcW w:w="1178" w:type="dxa"/>
          </w:tcPr>
          <w:p w14:paraId="281B3D1F" w14:textId="77777777" w:rsidR="00F279DA" w:rsidRPr="00803366" w:rsidRDefault="00F279DA" w:rsidP="00F279DA">
            <w:pPr>
              <w:jc w:val="left"/>
            </w:pPr>
            <w:r w:rsidRPr="00803366">
              <w:t>FKIE</w:t>
            </w:r>
          </w:p>
        </w:tc>
        <w:tc>
          <w:tcPr>
            <w:tcW w:w="3783" w:type="dxa"/>
          </w:tcPr>
          <w:p w14:paraId="281B3D20" w14:textId="77777777" w:rsidR="00F279DA" w:rsidRPr="00803366" w:rsidRDefault="00F279DA" w:rsidP="00F279DA">
            <w:pPr>
              <w:jc w:val="left"/>
            </w:pPr>
            <w:r w:rsidRPr="00803366">
              <w:t>FKIE Technical Contributor</w:t>
            </w:r>
          </w:p>
        </w:tc>
      </w:tr>
    </w:tbl>
    <w:p w14:paraId="281B3D22" w14:textId="77777777" w:rsidR="000A350C" w:rsidRPr="00803366" w:rsidRDefault="000A350C" w:rsidP="000A350C"/>
    <w:p w14:paraId="281B3D23" w14:textId="77777777" w:rsidR="00191357" w:rsidRPr="00803366" w:rsidRDefault="0094475C">
      <w:pPr>
        <w:pStyle w:val="Titel"/>
      </w:pPr>
      <w:bookmarkStart w:id="11" w:name="_Toc429135978"/>
      <w:r w:rsidRPr="00803366">
        <w:lastRenderedPageBreak/>
        <w:t>Table of Contents</w:t>
      </w:r>
      <w:bookmarkEnd w:id="11"/>
    </w:p>
    <w:p w14:paraId="281B3D24" w14:textId="77777777" w:rsidR="00211F08" w:rsidRDefault="00E6429E">
      <w:pPr>
        <w:pStyle w:val="Verzeichnis1"/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  <w:lang w:val="pl-PL" w:eastAsia="pl-PL"/>
        </w:rPr>
      </w:pPr>
      <w:r w:rsidRPr="00803366">
        <w:rPr>
          <w:rFonts w:ascii="Arial gras" w:hAnsi="Arial gras"/>
          <w:i/>
          <w:iCs/>
          <w:szCs w:val="22"/>
        </w:rPr>
        <w:fldChar w:fldCharType="begin"/>
      </w:r>
      <w:r w:rsidR="00295D3F" w:rsidRPr="00803366">
        <w:rPr>
          <w:rFonts w:ascii="Arial gras" w:hAnsi="Arial gras"/>
          <w:i/>
          <w:iCs/>
          <w:szCs w:val="22"/>
        </w:rPr>
        <w:instrText xml:space="preserve"> TOC \o "1-3" \h \z \u </w:instrText>
      </w:r>
      <w:r w:rsidRPr="00803366">
        <w:rPr>
          <w:rFonts w:ascii="Arial gras" w:hAnsi="Arial gras"/>
          <w:i/>
          <w:iCs/>
          <w:szCs w:val="22"/>
        </w:rPr>
        <w:fldChar w:fldCharType="separate"/>
      </w:r>
      <w:hyperlink w:anchor="_Toc429135974" w:history="1">
        <w:r w:rsidR="00211F08" w:rsidRPr="00B8514D">
          <w:rPr>
            <w:rStyle w:val="Hyperlink"/>
            <w:noProof/>
          </w:rPr>
          <w:t>Consortium Members</w:t>
        </w:r>
        <w:r w:rsidR="00211F0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11F08">
          <w:rPr>
            <w:noProof/>
            <w:webHidden/>
          </w:rPr>
          <w:instrText xml:space="preserve"> PAGEREF _Toc429135974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11F0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81B3D25" w14:textId="77777777" w:rsidR="00211F08" w:rsidRDefault="006B2CF5">
      <w:pPr>
        <w:pStyle w:val="Verzeichnis1"/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  <w:lang w:val="pl-PL" w:eastAsia="pl-PL"/>
        </w:rPr>
      </w:pPr>
      <w:hyperlink w:anchor="_Toc429135975" w:history="1">
        <w:r w:rsidR="00211F08" w:rsidRPr="00B8514D">
          <w:rPr>
            <w:rStyle w:val="Hyperlink"/>
            <w:noProof/>
          </w:rPr>
          <w:t>Sub-Contractors</w:t>
        </w:r>
        <w:r w:rsidR="00211F08">
          <w:rPr>
            <w:noProof/>
            <w:webHidden/>
          </w:rPr>
          <w:tab/>
        </w:r>
        <w:r w:rsidR="00E6429E">
          <w:rPr>
            <w:noProof/>
            <w:webHidden/>
          </w:rPr>
          <w:fldChar w:fldCharType="begin"/>
        </w:r>
        <w:r w:rsidR="00211F08">
          <w:rPr>
            <w:noProof/>
            <w:webHidden/>
          </w:rPr>
          <w:instrText xml:space="preserve"> PAGEREF _Toc429135975 \h </w:instrText>
        </w:r>
        <w:r w:rsidR="00E6429E">
          <w:rPr>
            <w:noProof/>
            <w:webHidden/>
          </w:rPr>
        </w:r>
        <w:r w:rsidR="00E6429E">
          <w:rPr>
            <w:noProof/>
            <w:webHidden/>
          </w:rPr>
          <w:fldChar w:fldCharType="separate"/>
        </w:r>
        <w:r w:rsidR="00211F08">
          <w:rPr>
            <w:noProof/>
            <w:webHidden/>
          </w:rPr>
          <w:t>3</w:t>
        </w:r>
        <w:r w:rsidR="00E6429E">
          <w:rPr>
            <w:noProof/>
            <w:webHidden/>
          </w:rPr>
          <w:fldChar w:fldCharType="end"/>
        </w:r>
      </w:hyperlink>
    </w:p>
    <w:p w14:paraId="281B3D26" w14:textId="77777777" w:rsidR="00211F08" w:rsidRDefault="006B2CF5">
      <w:pPr>
        <w:pStyle w:val="Verzeichnis1"/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  <w:lang w:val="pl-PL" w:eastAsia="pl-PL"/>
        </w:rPr>
      </w:pPr>
      <w:hyperlink w:anchor="_Toc429135976" w:history="1">
        <w:r w:rsidR="00211F08" w:rsidRPr="00B8514D">
          <w:rPr>
            <w:rStyle w:val="Hyperlink"/>
            <w:noProof/>
          </w:rPr>
          <w:t>List of Changes</w:t>
        </w:r>
        <w:r w:rsidR="00211F08">
          <w:rPr>
            <w:noProof/>
            <w:webHidden/>
          </w:rPr>
          <w:tab/>
        </w:r>
        <w:r w:rsidR="00E6429E">
          <w:rPr>
            <w:noProof/>
            <w:webHidden/>
          </w:rPr>
          <w:fldChar w:fldCharType="begin"/>
        </w:r>
        <w:r w:rsidR="00211F08">
          <w:rPr>
            <w:noProof/>
            <w:webHidden/>
          </w:rPr>
          <w:instrText xml:space="preserve"> PAGEREF _Toc429135976 \h </w:instrText>
        </w:r>
        <w:r w:rsidR="00E6429E">
          <w:rPr>
            <w:noProof/>
            <w:webHidden/>
          </w:rPr>
        </w:r>
        <w:r w:rsidR="00E6429E">
          <w:rPr>
            <w:noProof/>
            <w:webHidden/>
          </w:rPr>
          <w:fldChar w:fldCharType="separate"/>
        </w:r>
        <w:r w:rsidR="00211F08">
          <w:rPr>
            <w:noProof/>
            <w:webHidden/>
          </w:rPr>
          <w:t>4</w:t>
        </w:r>
        <w:r w:rsidR="00E6429E">
          <w:rPr>
            <w:noProof/>
            <w:webHidden/>
          </w:rPr>
          <w:fldChar w:fldCharType="end"/>
        </w:r>
      </w:hyperlink>
    </w:p>
    <w:p w14:paraId="281B3D27" w14:textId="77777777" w:rsidR="00211F08" w:rsidRDefault="006B2CF5">
      <w:pPr>
        <w:pStyle w:val="Verzeichnis2"/>
        <w:rPr>
          <w:rFonts w:asciiTheme="minorHAnsi" w:eastAsiaTheme="minorEastAsia" w:hAnsiTheme="minorHAnsi" w:cstheme="minorBidi"/>
          <w:noProof/>
          <w:lang w:val="pl-PL" w:eastAsia="pl-PL"/>
        </w:rPr>
      </w:pPr>
      <w:hyperlink w:anchor="_Toc429135977" w:history="1">
        <w:r w:rsidR="00211F08" w:rsidRPr="00B8514D">
          <w:rPr>
            <w:rStyle w:val="Hyperlink"/>
            <w:noProof/>
          </w:rPr>
          <w:t>Directory of Individual Authors</w:t>
        </w:r>
        <w:r w:rsidR="00211F08">
          <w:rPr>
            <w:noProof/>
            <w:webHidden/>
          </w:rPr>
          <w:tab/>
        </w:r>
        <w:r w:rsidR="00E6429E">
          <w:rPr>
            <w:noProof/>
            <w:webHidden/>
          </w:rPr>
          <w:fldChar w:fldCharType="begin"/>
        </w:r>
        <w:r w:rsidR="00211F08">
          <w:rPr>
            <w:noProof/>
            <w:webHidden/>
          </w:rPr>
          <w:instrText xml:space="preserve"> PAGEREF _Toc429135977 \h </w:instrText>
        </w:r>
        <w:r w:rsidR="00E6429E">
          <w:rPr>
            <w:noProof/>
            <w:webHidden/>
          </w:rPr>
        </w:r>
        <w:r w:rsidR="00E6429E">
          <w:rPr>
            <w:noProof/>
            <w:webHidden/>
          </w:rPr>
          <w:fldChar w:fldCharType="separate"/>
        </w:r>
        <w:r w:rsidR="00211F08">
          <w:rPr>
            <w:noProof/>
            <w:webHidden/>
          </w:rPr>
          <w:t>4</w:t>
        </w:r>
        <w:r w:rsidR="00E6429E">
          <w:rPr>
            <w:noProof/>
            <w:webHidden/>
          </w:rPr>
          <w:fldChar w:fldCharType="end"/>
        </w:r>
      </w:hyperlink>
    </w:p>
    <w:p w14:paraId="281B3D28" w14:textId="77777777" w:rsidR="00211F08" w:rsidRDefault="006B2CF5">
      <w:pPr>
        <w:pStyle w:val="Verzeichnis1"/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  <w:lang w:val="pl-PL" w:eastAsia="pl-PL"/>
        </w:rPr>
      </w:pPr>
      <w:hyperlink w:anchor="_Toc429135978" w:history="1">
        <w:r w:rsidR="00211F08" w:rsidRPr="00B8514D">
          <w:rPr>
            <w:rStyle w:val="Hyperlink"/>
            <w:noProof/>
          </w:rPr>
          <w:t>Table of Contents</w:t>
        </w:r>
        <w:r w:rsidR="00211F08">
          <w:rPr>
            <w:noProof/>
            <w:webHidden/>
          </w:rPr>
          <w:tab/>
        </w:r>
        <w:r w:rsidR="00E6429E">
          <w:rPr>
            <w:noProof/>
            <w:webHidden/>
          </w:rPr>
          <w:fldChar w:fldCharType="begin"/>
        </w:r>
        <w:r w:rsidR="00211F08">
          <w:rPr>
            <w:noProof/>
            <w:webHidden/>
          </w:rPr>
          <w:instrText xml:space="preserve"> PAGEREF _Toc429135978 \h </w:instrText>
        </w:r>
        <w:r w:rsidR="00E6429E">
          <w:rPr>
            <w:noProof/>
            <w:webHidden/>
          </w:rPr>
        </w:r>
        <w:r w:rsidR="00E6429E">
          <w:rPr>
            <w:noProof/>
            <w:webHidden/>
          </w:rPr>
          <w:fldChar w:fldCharType="separate"/>
        </w:r>
        <w:r w:rsidR="00211F08">
          <w:rPr>
            <w:noProof/>
            <w:webHidden/>
          </w:rPr>
          <w:t>5</w:t>
        </w:r>
        <w:r w:rsidR="00E6429E">
          <w:rPr>
            <w:noProof/>
            <w:webHidden/>
          </w:rPr>
          <w:fldChar w:fldCharType="end"/>
        </w:r>
      </w:hyperlink>
    </w:p>
    <w:p w14:paraId="281B3D29" w14:textId="77777777" w:rsidR="00211F08" w:rsidRDefault="006B2CF5">
      <w:pPr>
        <w:pStyle w:val="Verzeichnis1"/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  <w:lang w:val="pl-PL" w:eastAsia="pl-PL"/>
        </w:rPr>
      </w:pPr>
      <w:hyperlink w:anchor="_Toc429135979" w:history="1">
        <w:r w:rsidR="00211F08" w:rsidRPr="00B8514D">
          <w:rPr>
            <w:rStyle w:val="Hyperlink"/>
            <w:noProof/>
          </w:rPr>
          <w:t>List of Figures</w:t>
        </w:r>
        <w:r w:rsidR="00211F08">
          <w:rPr>
            <w:noProof/>
            <w:webHidden/>
          </w:rPr>
          <w:tab/>
        </w:r>
        <w:r w:rsidR="00E6429E">
          <w:rPr>
            <w:noProof/>
            <w:webHidden/>
          </w:rPr>
          <w:fldChar w:fldCharType="begin"/>
        </w:r>
        <w:r w:rsidR="00211F08">
          <w:rPr>
            <w:noProof/>
            <w:webHidden/>
          </w:rPr>
          <w:instrText xml:space="preserve"> PAGEREF _Toc429135979 \h </w:instrText>
        </w:r>
        <w:r w:rsidR="00E6429E">
          <w:rPr>
            <w:noProof/>
            <w:webHidden/>
          </w:rPr>
        </w:r>
        <w:r w:rsidR="00E6429E">
          <w:rPr>
            <w:noProof/>
            <w:webHidden/>
          </w:rPr>
          <w:fldChar w:fldCharType="separate"/>
        </w:r>
        <w:r w:rsidR="00211F08">
          <w:rPr>
            <w:noProof/>
            <w:webHidden/>
          </w:rPr>
          <w:t>7</w:t>
        </w:r>
        <w:r w:rsidR="00E6429E">
          <w:rPr>
            <w:noProof/>
            <w:webHidden/>
          </w:rPr>
          <w:fldChar w:fldCharType="end"/>
        </w:r>
      </w:hyperlink>
    </w:p>
    <w:p w14:paraId="281B3D2A" w14:textId="77777777" w:rsidR="00211F08" w:rsidRDefault="006B2CF5">
      <w:pPr>
        <w:pStyle w:val="Verzeichnis1"/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  <w:lang w:val="pl-PL" w:eastAsia="pl-PL"/>
        </w:rPr>
      </w:pPr>
      <w:hyperlink w:anchor="_Toc429135980" w:history="1">
        <w:r w:rsidR="00211F08" w:rsidRPr="00B8514D">
          <w:rPr>
            <w:rStyle w:val="Hyperlink"/>
            <w:noProof/>
            <w:lang w:val="en-US"/>
          </w:rPr>
          <w:t>List of Tables</w:t>
        </w:r>
        <w:r w:rsidR="00211F08">
          <w:rPr>
            <w:noProof/>
            <w:webHidden/>
          </w:rPr>
          <w:tab/>
        </w:r>
        <w:r w:rsidR="00E6429E">
          <w:rPr>
            <w:noProof/>
            <w:webHidden/>
          </w:rPr>
          <w:fldChar w:fldCharType="begin"/>
        </w:r>
        <w:r w:rsidR="00211F08">
          <w:rPr>
            <w:noProof/>
            <w:webHidden/>
          </w:rPr>
          <w:instrText xml:space="preserve"> PAGEREF _Toc429135980 \h </w:instrText>
        </w:r>
        <w:r w:rsidR="00E6429E">
          <w:rPr>
            <w:noProof/>
            <w:webHidden/>
          </w:rPr>
        </w:r>
        <w:r w:rsidR="00E6429E">
          <w:rPr>
            <w:noProof/>
            <w:webHidden/>
          </w:rPr>
          <w:fldChar w:fldCharType="separate"/>
        </w:r>
        <w:r w:rsidR="00211F08">
          <w:rPr>
            <w:noProof/>
            <w:webHidden/>
          </w:rPr>
          <w:t>7</w:t>
        </w:r>
        <w:r w:rsidR="00E6429E">
          <w:rPr>
            <w:noProof/>
            <w:webHidden/>
          </w:rPr>
          <w:fldChar w:fldCharType="end"/>
        </w:r>
      </w:hyperlink>
    </w:p>
    <w:p w14:paraId="281B3D2B" w14:textId="77777777" w:rsidR="00211F08" w:rsidRDefault="006B2CF5">
      <w:pPr>
        <w:pStyle w:val="Verzeichnis1"/>
        <w:tabs>
          <w:tab w:val="left" w:pos="48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  <w:lang w:val="pl-PL" w:eastAsia="pl-PL"/>
        </w:rPr>
      </w:pPr>
      <w:hyperlink w:anchor="_Toc429135981" w:history="1">
        <w:r w:rsidR="00211F08" w:rsidRPr="00B8514D">
          <w:rPr>
            <w:rStyle w:val="Hyperlink"/>
            <w:noProof/>
          </w:rPr>
          <w:t>1</w:t>
        </w:r>
        <w:r w:rsidR="00211F0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  <w:lang w:val="pl-PL" w:eastAsia="pl-PL"/>
          </w:rPr>
          <w:tab/>
        </w:r>
        <w:r w:rsidR="00211F08" w:rsidRPr="00B8514D">
          <w:rPr>
            <w:rStyle w:val="Hyperlink"/>
            <w:noProof/>
          </w:rPr>
          <w:t>Scope</w:t>
        </w:r>
        <w:r w:rsidR="00211F08">
          <w:rPr>
            <w:noProof/>
            <w:webHidden/>
          </w:rPr>
          <w:tab/>
        </w:r>
        <w:r w:rsidR="00E6429E">
          <w:rPr>
            <w:noProof/>
            <w:webHidden/>
          </w:rPr>
          <w:fldChar w:fldCharType="begin"/>
        </w:r>
        <w:r w:rsidR="00211F08">
          <w:rPr>
            <w:noProof/>
            <w:webHidden/>
          </w:rPr>
          <w:instrText xml:space="preserve"> PAGEREF _Toc429135981 \h </w:instrText>
        </w:r>
        <w:r w:rsidR="00E6429E">
          <w:rPr>
            <w:noProof/>
            <w:webHidden/>
          </w:rPr>
        </w:r>
        <w:r w:rsidR="00E6429E">
          <w:rPr>
            <w:noProof/>
            <w:webHidden/>
          </w:rPr>
          <w:fldChar w:fldCharType="separate"/>
        </w:r>
        <w:r w:rsidR="00211F08">
          <w:rPr>
            <w:noProof/>
            <w:webHidden/>
          </w:rPr>
          <w:t>8</w:t>
        </w:r>
        <w:r w:rsidR="00E6429E">
          <w:rPr>
            <w:noProof/>
            <w:webHidden/>
          </w:rPr>
          <w:fldChar w:fldCharType="end"/>
        </w:r>
      </w:hyperlink>
    </w:p>
    <w:p w14:paraId="281B3D2C" w14:textId="77777777" w:rsidR="00211F08" w:rsidRDefault="006B2CF5">
      <w:pPr>
        <w:pStyle w:val="Verzeichnis2"/>
        <w:rPr>
          <w:rFonts w:asciiTheme="minorHAnsi" w:eastAsiaTheme="minorEastAsia" w:hAnsiTheme="minorHAnsi" w:cstheme="minorBidi"/>
          <w:noProof/>
          <w:lang w:val="pl-PL" w:eastAsia="pl-PL"/>
        </w:rPr>
      </w:pPr>
      <w:hyperlink w:anchor="_Toc429135982" w:history="1">
        <w:r w:rsidR="00211F08" w:rsidRPr="00B8514D">
          <w:rPr>
            <w:rStyle w:val="Hyperlink"/>
            <w:noProof/>
          </w:rPr>
          <w:t>1.1</w:t>
        </w:r>
        <w:r w:rsidR="00211F08">
          <w:rPr>
            <w:rFonts w:asciiTheme="minorHAnsi" w:eastAsiaTheme="minorEastAsia" w:hAnsiTheme="minorHAnsi" w:cstheme="minorBidi"/>
            <w:noProof/>
            <w:lang w:val="pl-PL" w:eastAsia="pl-PL"/>
          </w:rPr>
          <w:tab/>
        </w:r>
        <w:r w:rsidR="00211F08" w:rsidRPr="00B8514D">
          <w:rPr>
            <w:rStyle w:val="Hyperlink"/>
            <w:noProof/>
          </w:rPr>
          <w:t>Purpose of this Document</w:t>
        </w:r>
        <w:r w:rsidR="00211F08">
          <w:rPr>
            <w:noProof/>
            <w:webHidden/>
          </w:rPr>
          <w:tab/>
        </w:r>
        <w:r w:rsidR="00E6429E">
          <w:rPr>
            <w:noProof/>
            <w:webHidden/>
          </w:rPr>
          <w:fldChar w:fldCharType="begin"/>
        </w:r>
        <w:r w:rsidR="00211F08">
          <w:rPr>
            <w:noProof/>
            <w:webHidden/>
          </w:rPr>
          <w:instrText xml:space="preserve"> PAGEREF _Toc429135982 \h </w:instrText>
        </w:r>
        <w:r w:rsidR="00E6429E">
          <w:rPr>
            <w:noProof/>
            <w:webHidden/>
          </w:rPr>
        </w:r>
        <w:r w:rsidR="00E6429E">
          <w:rPr>
            <w:noProof/>
            <w:webHidden/>
          </w:rPr>
          <w:fldChar w:fldCharType="separate"/>
        </w:r>
        <w:r w:rsidR="00211F08">
          <w:rPr>
            <w:noProof/>
            <w:webHidden/>
          </w:rPr>
          <w:t>8</w:t>
        </w:r>
        <w:r w:rsidR="00E6429E">
          <w:rPr>
            <w:noProof/>
            <w:webHidden/>
          </w:rPr>
          <w:fldChar w:fldCharType="end"/>
        </w:r>
      </w:hyperlink>
    </w:p>
    <w:p w14:paraId="281B3D2D" w14:textId="77777777" w:rsidR="00211F08" w:rsidRDefault="006B2CF5">
      <w:pPr>
        <w:pStyle w:val="Verzeichnis1"/>
        <w:tabs>
          <w:tab w:val="left" w:pos="48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  <w:lang w:val="pl-PL" w:eastAsia="pl-PL"/>
        </w:rPr>
      </w:pPr>
      <w:hyperlink w:anchor="_Toc429135983" w:history="1">
        <w:r w:rsidR="00211F08" w:rsidRPr="00B8514D">
          <w:rPr>
            <w:rStyle w:val="Hyperlink"/>
            <w:noProof/>
          </w:rPr>
          <w:t>2</w:t>
        </w:r>
        <w:r w:rsidR="00211F0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  <w:lang w:val="pl-PL" w:eastAsia="pl-PL"/>
          </w:rPr>
          <w:tab/>
        </w:r>
        <w:r w:rsidR="00211F08" w:rsidRPr="00B8514D">
          <w:rPr>
            <w:rStyle w:val="Hyperlink"/>
            <w:noProof/>
          </w:rPr>
          <w:t>Service Data Sheet</w:t>
        </w:r>
        <w:r w:rsidR="00211F08">
          <w:rPr>
            <w:noProof/>
            <w:webHidden/>
          </w:rPr>
          <w:tab/>
        </w:r>
        <w:r w:rsidR="00E6429E">
          <w:rPr>
            <w:noProof/>
            <w:webHidden/>
          </w:rPr>
          <w:fldChar w:fldCharType="begin"/>
        </w:r>
        <w:r w:rsidR="00211F08">
          <w:rPr>
            <w:noProof/>
            <w:webHidden/>
          </w:rPr>
          <w:instrText xml:space="preserve"> PAGEREF _Toc429135983 \h </w:instrText>
        </w:r>
        <w:r w:rsidR="00E6429E">
          <w:rPr>
            <w:noProof/>
            <w:webHidden/>
          </w:rPr>
        </w:r>
        <w:r w:rsidR="00E6429E">
          <w:rPr>
            <w:noProof/>
            <w:webHidden/>
          </w:rPr>
          <w:fldChar w:fldCharType="separate"/>
        </w:r>
        <w:r w:rsidR="00211F08">
          <w:rPr>
            <w:noProof/>
            <w:webHidden/>
          </w:rPr>
          <w:t>9</w:t>
        </w:r>
        <w:r w:rsidR="00E6429E">
          <w:rPr>
            <w:noProof/>
            <w:webHidden/>
          </w:rPr>
          <w:fldChar w:fldCharType="end"/>
        </w:r>
      </w:hyperlink>
    </w:p>
    <w:p w14:paraId="281B3D2E" w14:textId="77777777" w:rsidR="00211F08" w:rsidRDefault="006B2CF5">
      <w:pPr>
        <w:pStyle w:val="Verzeichnis2"/>
        <w:rPr>
          <w:rFonts w:asciiTheme="minorHAnsi" w:eastAsiaTheme="minorEastAsia" w:hAnsiTheme="minorHAnsi" w:cstheme="minorBidi"/>
          <w:noProof/>
          <w:lang w:val="pl-PL" w:eastAsia="pl-PL"/>
        </w:rPr>
      </w:pPr>
      <w:hyperlink w:anchor="_Toc429135984" w:history="1">
        <w:r w:rsidR="00211F08" w:rsidRPr="00B8514D">
          <w:rPr>
            <w:rStyle w:val="Hyperlink"/>
            <w:noProof/>
          </w:rPr>
          <w:t>2.1</w:t>
        </w:r>
        <w:r w:rsidR="00211F08">
          <w:rPr>
            <w:rFonts w:asciiTheme="minorHAnsi" w:eastAsiaTheme="minorEastAsia" w:hAnsiTheme="minorHAnsi" w:cstheme="minorBidi"/>
            <w:noProof/>
            <w:lang w:val="pl-PL" w:eastAsia="pl-PL"/>
          </w:rPr>
          <w:tab/>
        </w:r>
        <w:r w:rsidR="00211F08" w:rsidRPr="00B8514D">
          <w:rPr>
            <w:rStyle w:val="Hyperlink"/>
            <w:noProof/>
          </w:rPr>
          <w:t>Interface Model</w:t>
        </w:r>
        <w:r w:rsidR="00211F08">
          <w:rPr>
            <w:noProof/>
            <w:webHidden/>
          </w:rPr>
          <w:tab/>
        </w:r>
        <w:r w:rsidR="00E6429E">
          <w:rPr>
            <w:noProof/>
            <w:webHidden/>
          </w:rPr>
          <w:fldChar w:fldCharType="begin"/>
        </w:r>
        <w:r w:rsidR="00211F08">
          <w:rPr>
            <w:noProof/>
            <w:webHidden/>
          </w:rPr>
          <w:instrText xml:space="preserve"> PAGEREF _Toc429135984 \h </w:instrText>
        </w:r>
        <w:r w:rsidR="00E6429E">
          <w:rPr>
            <w:noProof/>
            <w:webHidden/>
          </w:rPr>
        </w:r>
        <w:r w:rsidR="00E6429E">
          <w:rPr>
            <w:noProof/>
            <w:webHidden/>
          </w:rPr>
          <w:fldChar w:fldCharType="separate"/>
        </w:r>
        <w:r w:rsidR="00211F08">
          <w:rPr>
            <w:noProof/>
            <w:webHidden/>
          </w:rPr>
          <w:t>9</w:t>
        </w:r>
        <w:r w:rsidR="00E6429E">
          <w:rPr>
            <w:noProof/>
            <w:webHidden/>
          </w:rPr>
          <w:fldChar w:fldCharType="end"/>
        </w:r>
      </w:hyperlink>
    </w:p>
    <w:p w14:paraId="281B3D2F" w14:textId="77777777" w:rsidR="00211F08" w:rsidRDefault="006B2CF5">
      <w:pPr>
        <w:pStyle w:val="Verzeichnis3"/>
        <w:rPr>
          <w:rFonts w:asciiTheme="minorHAnsi" w:eastAsiaTheme="minorEastAsia" w:hAnsiTheme="minorHAnsi" w:cstheme="minorBidi"/>
          <w:noProof/>
          <w:lang w:val="pl-PL" w:eastAsia="pl-PL"/>
        </w:rPr>
      </w:pPr>
      <w:hyperlink w:anchor="_Toc429135985" w:history="1">
        <w:r w:rsidR="00211F08" w:rsidRPr="00B8514D">
          <w:rPr>
            <w:rStyle w:val="Hyperlink"/>
            <w:noProof/>
          </w:rPr>
          <w:t>2.1.1</w:t>
        </w:r>
        <w:r w:rsidR="00211F08">
          <w:rPr>
            <w:rFonts w:asciiTheme="minorHAnsi" w:eastAsiaTheme="minorEastAsia" w:hAnsiTheme="minorHAnsi" w:cstheme="minorBidi"/>
            <w:noProof/>
            <w:lang w:val="pl-PL" w:eastAsia="pl-PL"/>
          </w:rPr>
          <w:tab/>
        </w:r>
        <w:r w:rsidR="00211F08" w:rsidRPr="00B8514D">
          <w:rPr>
            <w:rStyle w:val="Hyperlink"/>
            <w:noProof/>
          </w:rPr>
          <w:t>Service Name</w:t>
        </w:r>
        <w:r w:rsidR="00211F08">
          <w:rPr>
            <w:noProof/>
            <w:webHidden/>
          </w:rPr>
          <w:tab/>
        </w:r>
        <w:r w:rsidR="00E6429E">
          <w:rPr>
            <w:noProof/>
            <w:webHidden/>
          </w:rPr>
          <w:fldChar w:fldCharType="begin"/>
        </w:r>
        <w:r w:rsidR="00211F08">
          <w:rPr>
            <w:noProof/>
            <w:webHidden/>
          </w:rPr>
          <w:instrText xml:space="preserve"> PAGEREF _Toc429135985 \h </w:instrText>
        </w:r>
        <w:r w:rsidR="00E6429E">
          <w:rPr>
            <w:noProof/>
            <w:webHidden/>
          </w:rPr>
        </w:r>
        <w:r w:rsidR="00E6429E">
          <w:rPr>
            <w:noProof/>
            <w:webHidden/>
          </w:rPr>
          <w:fldChar w:fldCharType="separate"/>
        </w:r>
        <w:r w:rsidR="00211F08">
          <w:rPr>
            <w:noProof/>
            <w:webHidden/>
          </w:rPr>
          <w:t>9</w:t>
        </w:r>
        <w:r w:rsidR="00E6429E">
          <w:rPr>
            <w:noProof/>
            <w:webHidden/>
          </w:rPr>
          <w:fldChar w:fldCharType="end"/>
        </w:r>
      </w:hyperlink>
    </w:p>
    <w:p w14:paraId="281B3D30" w14:textId="77777777" w:rsidR="00211F08" w:rsidRDefault="006B2CF5">
      <w:pPr>
        <w:pStyle w:val="Verzeichnis3"/>
        <w:rPr>
          <w:rFonts w:asciiTheme="minorHAnsi" w:eastAsiaTheme="minorEastAsia" w:hAnsiTheme="minorHAnsi" w:cstheme="minorBidi"/>
          <w:noProof/>
          <w:lang w:val="pl-PL" w:eastAsia="pl-PL"/>
        </w:rPr>
      </w:pPr>
      <w:hyperlink w:anchor="_Toc429135986" w:history="1">
        <w:r w:rsidR="00211F08" w:rsidRPr="00B8514D">
          <w:rPr>
            <w:rStyle w:val="Hyperlink"/>
            <w:noProof/>
          </w:rPr>
          <w:t>2.1.2</w:t>
        </w:r>
        <w:r w:rsidR="00211F08">
          <w:rPr>
            <w:rFonts w:asciiTheme="minorHAnsi" w:eastAsiaTheme="minorEastAsia" w:hAnsiTheme="minorHAnsi" w:cstheme="minorBidi"/>
            <w:noProof/>
            <w:lang w:val="pl-PL" w:eastAsia="pl-PL"/>
          </w:rPr>
          <w:tab/>
        </w:r>
        <w:r w:rsidR="00211F08" w:rsidRPr="00B8514D">
          <w:rPr>
            <w:rStyle w:val="Hyperlink"/>
            <w:noProof/>
          </w:rPr>
          <w:t>C3 Taxonomy Classification</w:t>
        </w:r>
        <w:r w:rsidR="00211F08">
          <w:rPr>
            <w:noProof/>
            <w:webHidden/>
          </w:rPr>
          <w:tab/>
        </w:r>
        <w:r w:rsidR="00E6429E">
          <w:rPr>
            <w:noProof/>
            <w:webHidden/>
          </w:rPr>
          <w:fldChar w:fldCharType="begin"/>
        </w:r>
        <w:r w:rsidR="00211F08">
          <w:rPr>
            <w:noProof/>
            <w:webHidden/>
          </w:rPr>
          <w:instrText xml:space="preserve"> PAGEREF _Toc429135986 \h </w:instrText>
        </w:r>
        <w:r w:rsidR="00E6429E">
          <w:rPr>
            <w:noProof/>
            <w:webHidden/>
          </w:rPr>
        </w:r>
        <w:r w:rsidR="00E6429E">
          <w:rPr>
            <w:noProof/>
            <w:webHidden/>
          </w:rPr>
          <w:fldChar w:fldCharType="separate"/>
        </w:r>
        <w:r w:rsidR="00211F08">
          <w:rPr>
            <w:noProof/>
            <w:webHidden/>
          </w:rPr>
          <w:t>9</w:t>
        </w:r>
        <w:r w:rsidR="00E6429E">
          <w:rPr>
            <w:noProof/>
            <w:webHidden/>
          </w:rPr>
          <w:fldChar w:fldCharType="end"/>
        </w:r>
      </w:hyperlink>
    </w:p>
    <w:p w14:paraId="281B3D31" w14:textId="77777777" w:rsidR="00211F08" w:rsidRDefault="006B2CF5">
      <w:pPr>
        <w:pStyle w:val="Verzeichnis2"/>
        <w:rPr>
          <w:rFonts w:asciiTheme="minorHAnsi" w:eastAsiaTheme="minorEastAsia" w:hAnsiTheme="minorHAnsi" w:cstheme="minorBidi"/>
          <w:noProof/>
          <w:lang w:val="pl-PL" w:eastAsia="pl-PL"/>
        </w:rPr>
      </w:pPr>
      <w:hyperlink w:anchor="_Toc429135987" w:history="1">
        <w:r w:rsidR="00211F08" w:rsidRPr="00B8514D">
          <w:rPr>
            <w:rStyle w:val="Hyperlink"/>
            <w:noProof/>
          </w:rPr>
          <w:t>2.2</w:t>
        </w:r>
        <w:r w:rsidR="00211F08">
          <w:rPr>
            <w:rFonts w:asciiTheme="minorHAnsi" w:eastAsiaTheme="minorEastAsia" w:hAnsiTheme="minorHAnsi" w:cstheme="minorBidi"/>
            <w:noProof/>
            <w:lang w:val="pl-PL" w:eastAsia="pl-PL"/>
          </w:rPr>
          <w:tab/>
        </w:r>
        <w:r w:rsidR="00211F08" w:rsidRPr="00B8514D">
          <w:rPr>
            <w:rStyle w:val="Hyperlink"/>
            <w:noProof/>
          </w:rPr>
          <w:t>Service Description</w:t>
        </w:r>
        <w:r w:rsidR="00211F08">
          <w:rPr>
            <w:noProof/>
            <w:webHidden/>
          </w:rPr>
          <w:tab/>
        </w:r>
        <w:r w:rsidR="00E6429E">
          <w:rPr>
            <w:noProof/>
            <w:webHidden/>
          </w:rPr>
          <w:fldChar w:fldCharType="begin"/>
        </w:r>
        <w:r w:rsidR="00211F08">
          <w:rPr>
            <w:noProof/>
            <w:webHidden/>
          </w:rPr>
          <w:instrText xml:space="preserve"> PAGEREF _Toc429135987 \h </w:instrText>
        </w:r>
        <w:r w:rsidR="00E6429E">
          <w:rPr>
            <w:noProof/>
            <w:webHidden/>
          </w:rPr>
        </w:r>
        <w:r w:rsidR="00E6429E">
          <w:rPr>
            <w:noProof/>
            <w:webHidden/>
          </w:rPr>
          <w:fldChar w:fldCharType="separate"/>
        </w:r>
        <w:r w:rsidR="00211F08">
          <w:rPr>
            <w:noProof/>
            <w:webHidden/>
          </w:rPr>
          <w:t>9</w:t>
        </w:r>
        <w:r w:rsidR="00E6429E">
          <w:rPr>
            <w:noProof/>
            <w:webHidden/>
          </w:rPr>
          <w:fldChar w:fldCharType="end"/>
        </w:r>
      </w:hyperlink>
    </w:p>
    <w:p w14:paraId="281B3D32" w14:textId="77777777" w:rsidR="00211F08" w:rsidRDefault="006B2CF5">
      <w:pPr>
        <w:pStyle w:val="Verzeichnis2"/>
        <w:rPr>
          <w:rFonts w:asciiTheme="minorHAnsi" w:eastAsiaTheme="minorEastAsia" w:hAnsiTheme="minorHAnsi" w:cstheme="minorBidi"/>
          <w:noProof/>
          <w:lang w:val="pl-PL" w:eastAsia="pl-PL"/>
        </w:rPr>
      </w:pPr>
      <w:hyperlink w:anchor="_Toc429135988" w:history="1">
        <w:r w:rsidR="00211F08" w:rsidRPr="00B8514D">
          <w:rPr>
            <w:rStyle w:val="Hyperlink"/>
            <w:noProof/>
          </w:rPr>
          <w:t>2.3</w:t>
        </w:r>
        <w:r w:rsidR="00211F08">
          <w:rPr>
            <w:rFonts w:asciiTheme="minorHAnsi" w:eastAsiaTheme="minorEastAsia" w:hAnsiTheme="minorHAnsi" w:cstheme="minorBidi"/>
            <w:noProof/>
            <w:lang w:val="pl-PL" w:eastAsia="pl-PL"/>
          </w:rPr>
          <w:tab/>
        </w:r>
        <w:r w:rsidR="00211F08" w:rsidRPr="00B8514D">
          <w:rPr>
            <w:rStyle w:val="Hyperlink"/>
            <w:noProof/>
          </w:rPr>
          <w:t>Stakeholders</w:t>
        </w:r>
        <w:r w:rsidR="00211F08">
          <w:rPr>
            <w:noProof/>
            <w:webHidden/>
          </w:rPr>
          <w:tab/>
        </w:r>
        <w:r w:rsidR="00E6429E">
          <w:rPr>
            <w:noProof/>
            <w:webHidden/>
          </w:rPr>
          <w:fldChar w:fldCharType="begin"/>
        </w:r>
        <w:r w:rsidR="00211F08">
          <w:rPr>
            <w:noProof/>
            <w:webHidden/>
          </w:rPr>
          <w:instrText xml:space="preserve"> PAGEREF _Toc429135988 \h </w:instrText>
        </w:r>
        <w:r w:rsidR="00E6429E">
          <w:rPr>
            <w:noProof/>
            <w:webHidden/>
          </w:rPr>
        </w:r>
        <w:r w:rsidR="00E6429E">
          <w:rPr>
            <w:noProof/>
            <w:webHidden/>
          </w:rPr>
          <w:fldChar w:fldCharType="separate"/>
        </w:r>
        <w:r w:rsidR="00211F08">
          <w:rPr>
            <w:noProof/>
            <w:webHidden/>
          </w:rPr>
          <w:t>10</w:t>
        </w:r>
        <w:r w:rsidR="00E6429E">
          <w:rPr>
            <w:noProof/>
            <w:webHidden/>
          </w:rPr>
          <w:fldChar w:fldCharType="end"/>
        </w:r>
      </w:hyperlink>
    </w:p>
    <w:p w14:paraId="281B3D33" w14:textId="77777777" w:rsidR="00211F08" w:rsidRDefault="006B2CF5">
      <w:pPr>
        <w:pStyle w:val="Verzeichnis3"/>
        <w:rPr>
          <w:rFonts w:asciiTheme="minorHAnsi" w:eastAsiaTheme="minorEastAsia" w:hAnsiTheme="minorHAnsi" w:cstheme="minorBidi"/>
          <w:noProof/>
          <w:lang w:val="pl-PL" w:eastAsia="pl-PL"/>
        </w:rPr>
      </w:pPr>
      <w:hyperlink w:anchor="_Toc429135989" w:history="1">
        <w:r w:rsidR="00211F08" w:rsidRPr="00B8514D">
          <w:rPr>
            <w:rStyle w:val="Hyperlink"/>
            <w:noProof/>
          </w:rPr>
          <w:t>2.3.1</w:t>
        </w:r>
        <w:r w:rsidR="00211F08">
          <w:rPr>
            <w:rFonts w:asciiTheme="minorHAnsi" w:eastAsiaTheme="minorEastAsia" w:hAnsiTheme="minorHAnsi" w:cstheme="minorBidi"/>
            <w:noProof/>
            <w:lang w:val="pl-PL" w:eastAsia="pl-PL"/>
          </w:rPr>
          <w:tab/>
        </w:r>
        <w:r w:rsidR="00211F08" w:rsidRPr="00B8514D">
          <w:rPr>
            <w:rStyle w:val="Hyperlink"/>
            <w:noProof/>
          </w:rPr>
          <w:t>Consumers</w:t>
        </w:r>
        <w:r w:rsidR="00211F08">
          <w:rPr>
            <w:noProof/>
            <w:webHidden/>
          </w:rPr>
          <w:tab/>
        </w:r>
        <w:r w:rsidR="00E6429E">
          <w:rPr>
            <w:noProof/>
            <w:webHidden/>
          </w:rPr>
          <w:fldChar w:fldCharType="begin"/>
        </w:r>
        <w:r w:rsidR="00211F08">
          <w:rPr>
            <w:noProof/>
            <w:webHidden/>
          </w:rPr>
          <w:instrText xml:space="preserve"> PAGEREF _Toc429135989 \h </w:instrText>
        </w:r>
        <w:r w:rsidR="00E6429E">
          <w:rPr>
            <w:noProof/>
            <w:webHidden/>
          </w:rPr>
        </w:r>
        <w:r w:rsidR="00E6429E">
          <w:rPr>
            <w:noProof/>
            <w:webHidden/>
          </w:rPr>
          <w:fldChar w:fldCharType="separate"/>
        </w:r>
        <w:r w:rsidR="00211F08">
          <w:rPr>
            <w:noProof/>
            <w:webHidden/>
          </w:rPr>
          <w:t>10</w:t>
        </w:r>
        <w:r w:rsidR="00E6429E">
          <w:rPr>
            <w:noProof/>
            <w:webHidden/>
          </w:rPr>
          <w:fldChar w:fldCharType="end"/>
        </w:r>
      </w:hyperlink>
    </w:p>
    <w:p w14:paraId="281B3D34" w14:textId="77777777" w:rsidR="00211F08" w:rsidRDefault="006B2CF5">
      <w:pPr>
        <w:pStyle w:val="Verzeichnis3"/>
        <w:rPr>
          <w:rFonts w:asciiTheme="minorHAnsi" w:eastAsiaTheme="minorEastAsia" w:hAnsiTheme="minorHAnsi" w:cstheme="minorBidi"/>
          <w:noProof/>
          <w:lang w:val="pl-PL" w:eastAsia="pl-PL"/>
        </w:rPr>
      </w:pPr>
      <w:hyperlink w:anchor="_Toc429135990" w:history="1">
        <w:r w:rsidR="00211F08" w:rsidRPr="00B8514D">
          <w:rPr>
            <w:rStyle w:val="Hyperlink"/>
            <w:noProof/>
          </w:rPr>
          <w:t>2.3.2</w:t>
        </w:r>
        <w:r w:rsidR="00211F08">
          <w:rPr>
            <w:rFonts w:asciiTheme="minorHAnsi" w:eastAsiaTheme="minorEastAsia" w:hAnsiTheme="minorHAnsi" w:cstheme="minorBidi"/>
            <w:noProof/>
            <w:lang w:val="pl-PL" w:eastAsia="pl-PL"/>
          </w:rPr>
          <w:tab/>
        </w:r>
        <w:r w:rsidR="00211F08" w:rsidRPr="00B8514D">
          <w:rPr>
            <w:rStyle w:val="Hyperlink"/>
            <w:noProof/>
          </w:rPr>
          <w:t>Responsibility</w:t>
        </w:r>
        <w:r w:rsidR="00211F08">
          <w:rPr>
            <w:noProof/>
            <w:webHidden/>
          </w:rPr>
          <w:tab/>
        </w:r>
        <w:r w:rsidR="00E6429E">
          <w:rPr>
            <w:noProof/>
            <w:webHidden/>
          </w:rPr>
          <w:fldChar w:fldCharType="begin"/>
        </w:r>
        <w:r w:rsidR="00211F08">
          <w:rPr>
            <w:noProof/>
            <w:webHidden/>
          </w:rPr>
          <w:instrText xml:space="preserve"> PAGEREF _Toc429135990 \h </w:instrText>
        </w:r>
        <w:r w:rsidR="00E6429E">
          <w:rPr>
            <w:noProof/>
            <w:webHidden/>
          </w:rPr>
        </w:r>
        <w:r w:rsidR="00E6429E">
          <w:rPr>
            <w:noProof/>
            <w:webHidden/>
          </w:rPr>
          <w:fldChar w:fldCharType="separate"/>
        </w:r>
        <w:r w:rsidR="00211F08">
          <w:rPr>
            <w:noProof/>
            <w:webHidden/>
          </w:rPr>
          <w:t>10</w:t>
        </w:r>
        <w:r w:rsidR="00E6429E">
          <w:rPr>
            <w:noProof/>
            <w:webHidden/>
          </w:rPr>
          <w:fldChar w:fldCharType="end"/>
        </w:r>
      </w:hyperlink>
    </w:p>
    <w:p w14:paraId="281B3D35" w14:textId="77777777" w:rsidR="00211F08" w:rsidRDefault="006B2CF5">
      <w:pPr>
        <w:pStyle w:val="Verzeichnis2"/>
        <w:rPr>
          <w:rFonts w:asciiTheme="minorHAnsi" w:eastAsiaTheme="minorEastAsia" w:hAnsiTheme="minorHAnsi" w:cstheme="minorBidi"/>
          <w:noProof/>
          <w:lang w:val="pl-PL" w:eastAsia="pl-PL"/>
        </w:rPr>
      </w:pPr>
      <w:hyperlink w:anchor="_Toc429135991" w:history="1">
        <w:r w:rsidR="00211F08" w:rsidRPr="00B8514D">
          <w:rPr>
            <w:rStyle w:val="Hyperlink"/>
            <w:noProof/>
          </w:rPr>
          <w:t>2.4</w:t>
        </w:r>
        <w:r w:rsidR="00211F08">
          <w:rPr>
            <w:rFonts w:asciiTheme="minorHAnsi" w:eastAsiaTheme="minorEastAsia" w:hAnsiTheme="minorHAnsi" w:cstheme="minorBidi"/>
            <w:noProof/>
            <w:lang w:val="pl-PL" w:eastAsia="pl-PL"/>
          </w:rPr>
          <w:tab/>
        </w:r>
        <w:r w:rsidR="00211F08" w:rsidRPr="00B8514D">
          <w:rPr>
            <w:rStyle w:val="Hyperlink"/>
            <w:noProof/>
          </w:rPr>
          <w:t>Requirements &amp; Deployment</w:t>
        </w:r>
        <w:r w:rsidR="00211F08">
          <w:rPr>
            <w:noProof/>
            <w:webHidden/>
          </w:rPr>
          <w:tab/>
        </w:r>
        <w:r w:rsidR="00E6429E">
          <w:rPr>
            <w:noProof/>
            <w:webHidden/>
          </w:rPr>
          <w:fldChar w:fldCharType="begin"/>
        </w:r>
        <w:r w:rsidR="00211F08">
          <w:rPr>
            <w:noProof/>
            <w:webHidden/>
          </w:rPr>
          <w:instrText xml:space="preserve"> PAGEREF _Toc429135991 \h </w:instrText>
        </w:r>
        <w:r w:rsidR="00E6429E">
          <w:rPr>
            <w:noProof/>
            <w:webHidden/>
          </w:rPr>
        </w:r>
        <w:r w:rsidR="00E6429E">
          <w:rPr>
            <w:noProof/>
            <w:webHidden/>
          </w:rPr>
          <w:fldChar w:fldCharType="separate"/>
        </w:r>
        <w:r w:rsidR="00211F08">
          <w:rPr>
            <w:noProof/>
            <w:webHidden/>
          </w:rPr>
          <w:t>10</w:t>
        </w:r>
        <w:r w:rsidR="00E6429E">
          <w:rPr>
            <w:noProof/>
            <w:webHidden/>
          </w:rPr>
          <w:fldChar w:fldCharType="end"/>
        </w:r>
      </w:hyperlink>
    </w:p>
    <w:p w14:paraId="281B3D36" w14:textId="77777777" w:rsidR="00211F08" w:rsidRDefault="006B2CF5">
      <w:pPr>
        <w:pStyle w:val="Verzeichnis2"/>
        <w:rPr>
          <w:rFonts w:asciiTheme="minorHAnsi" w:eastAsiaTheme="minorEastAsia" w:hAnsiTheme="minorHAnsi" w:cstheme="minorBidi"/>
          <w:noProof/>
          <w:lang w:val="pl-PL" w:eastAsia="pl-PL"/>
        </w:rPr>
      </w:pPr>
      <w:hyperlink w:anchor="_Toc429135992" w:history="1">
        <w:r w:rsidR="00211F08" w:rsidRPr="00B8514D">
          <w:rPr>
            <w:rStyle w:val="Hyperlink"/>
            <w:noProof/>
          </w:rPr>
          <w:t>2.5</w:t>
        </w:r>
        <w:r w:rsidR="00211F08">
          <w:rPr>
            <w:rFonts w:asciiTheme="minorHAnsi" w:eastAsiaTheme="minorEastAsia" w:hAnsiTheme="minorHAnsi" w:cstheme="minorBidi"/>
            <w:noProof/>
            <w:lang w:val="pl-PL" w:eastAsia="pl-PL"/>
          </w:rPr>
          <w:tab/>
        </w:r>
        <w:r w:rsidR="00211F08" w:rsidRPr="00B8514D">
          <w:rPr>
            <w:rStyle w:val="Hyperlink"/>
            <w:noProof/>
          </w:rPr>
          <w:t>Information Model</w:t>
        </w:r>
        <w:r w:rsidR="00211F08">
          <w:rPr>
            <w:noProof/>
            <w:webHidden/>
          </w:rPr>
          <w:tab/>
        </w:r>
        <w:r w:rsidR="00E6429E">
          <w:rPr>
            <w:noProof/>
            <w:webHidden/>
          </w:rPr>
          <w:fldChar w:fldCharType="begin"/>
        </w:r>
        <w:r w:rsidR="00211F08">
          <w:rPr>
            <w:noProof/>
            <w:webHidden/>
          </w:rPr>
          <w:instrText xml:space="preserve"> PAGEREF _Toc429135992 \h </w:instrText>
        </w:r>
        <w:r w:rsidR="00E6429E">
          <w:rPr>
            <w:noProof/>
            <w:webHidden/>
          </w:rPr>
        </w:r>
        <w:r w:rsidR="00E6429E">
          <w:rPr>
            <w:noProof/>
            <w:webHidden/>
          </w:rPr>
          <w:fldChar w:fldCharType="separate"/>
        </w:r>
        <w:r w:rsidR="00211F08">
          <w:rPr>
            <w:noProof/>
            <w:webHidden/>
          </w:rPr>
          <w:t>11</w:t>
        </w:r>
        <w:r w:rsidR="00E6429E">
          <w:rPr>
            <w:noProof/>
            <w:webHidden/>
          </w:rPr>
          <w:fldChar w:fldCharType="end"/>
        </w:r>
      </w:hyperlink>
    </w:p>
    <w:p w14:paraId="281B3D37" w14:textId="77777777" w:rsidR="00211F08" w:rsidRDefault="006B2CF5">
      <w:pPr>
        <w:pStyle w:val="Verzeichnis3"/>
        <w:rPr>
          <w:rFonts w:asciiTheme="minorHAnsi" w:eastAsiaTheme="minorEastAsia" w:hAnsiTheme="minorHAnsi" w:cstheme="minorBidi"/>
          <w:noProof/>
          <w:lang w:val="pl-PL" w:eastAsia="pl-PL"/>
        </w:rPr>
      </w:pPr>
      <w:hyperlink w:anchor="_Toc429135993" w:history="1">
        <w:r w:rsidR="00211F08" w:rsidRPr="00B8514D">
          <w:rPr>
            <w:rStyle w:val="Hyperlink"/>
            <w:noProof/>
          </w:rPr>
          <w:t>2.5.1</w:t>
        </w:r>
        <w:r w:rsidR="00211F08">
          <w:rPr>
            <w:rFonts w:asciiTheme="minorHAnsi" w:eastAsiaTheme="minorEastAsia" w:hAnsiTheme="minorHAnsi" w:cstheme="minorBidi"/>
            <w:noProof/>
            <w:lang w:val="pl-PL" w:eastAsia="pl-PL"/>
          </w:rPr>
          <w:tab/>
        </w:r>
        <w:r w:rsidR="00211F08" w:rsidRPr="00B8514D">
          <w:rPr>
            <w:rStyle w:val="Hyperlink"/>
            <w:noProof/>
          </w:rPr>
          <w:t>Standards</w:t>
        </w:r>
        <w:r w:rsidR="00211F08">
          <w:rPr>
            <w:noProof/>
            <w:webHidden/>
          </w:rPr>
          <w:tab/>
        </w:r>
        <w:r w:rsidR="00E6429E">
          <w:rPr>
            <w:noProof/>
            <w:webHidden/>
          </w:rPr>
          <w:fldChar w:fldCharType="begin"/>
        </w:r>
        <w:r w:rsidR="00211F08">
          <w:rPr>
            <w:noProof/>
            <w:webHidden/>
          </w:rPr>
          <w:instrText xml:space="preserve"> PAGEREF _Toc429135993 \h </w:instrText>
        </w:r>
        <w:r w:rsidR="00E6429E">
          <w:rPr>
            <w:noProof/>
            <w:webHidden/>
          </w:rPr>
        </w:r>
        <w:r w:rsidR="00E6429E">
          <w:rPr>
            <w:noProof/>
            <w:webHidden/>
          </w:rPr>
          <w:fldChar w:fldCharType="separate"/>
        </w:r>
        <w:r w:rsidR="00211F08">
          <w:rPr>
            <w:noProof/>
            <w:webHidden/>
          </w:rPr>
          <w:t>11</w:t>
        </w:r>
        <w:r w:rsidR="00E6429E">
          <w:rPr>
            <w:noProof/>
            <w:webHidden/>
          </w:rPr>
          <w:fldChar w:fldCharType="end"/>
        </w:r>
      </w:hyperlink>
    </w:p>
    <w:p w14:paraId="281B3D38" w14:textId="77777777" w:rsidR="00211F08" w:rsidRDefault="006B2CF5">
      <w:pPr>
        <w:pStyle w:val="Verzeichnis3"/>
        <w:rPr>
          <w:rFonts w:asciiTheme="minorHAnsi" w:eastAsiaTheme="minorEastAsia" w:hAnsiTheme="minorHAnsi" w:cstheme="minorBidi"/>
          <w:noProof/>
          <w:lang w:val="pl-PL" w:eastAsia="pl-PL"/>
        </w:rPr>
      </w:pPr>
      <w:hyperlink w:anchor="_Toc429135994" w:history="1">
        <w:r w:rsidR="00211F08" w:rsidRPr="00B8514D">
          <w:rPr>
            <w:rStyle w:val="Hyperlink"/>
            <w:noProof/>
          </w:rPr>
          <w:t>2.5.2</w:t>
        </w:r>
        <w:r w:rsidR="00211F08">
          <w:rPr>
            <w:rFonts w:asciiTheme="minorHAnsi" w:eastAsiaTheme="minorEastAsia" w:hAnsiTheme="minorHAnsi" w:cstheme="minorBidi"/>
            <w:noProof/>
            <w:lang w:val="pl-PL" w:eastAsia="pl-PL"/>
          </w:rPr>
          <w:tab/>
        </w:r>
        <w:r w:rsidR="00211F08" w:rsidRPr="00B8514D">
          <w:rPr>
            <w:rStyle w:val="Hyperlink"/>
            <w:noProof/>
          </w:rPr>
          <w:t>Supported metadata types</w:t>
        </w:r>
        <w:r w:rsidR="00211F08">
          <w:rPr>
            <w:noProof/>
            <w:webHidden/>
          </w:rPr>
          <w:tab/>
        </w:r>
        <w:r w:rsidR="00E6429E">
          <w:rPr>
            <w:noProof/>
            <w:webHidden/>
          </w:rPr>
          <w:fldChar w:fldCharType="begin"/>
        </w:r>
        <w:r w:rsidR="00211F08">
          <w:rPr>
            <w:noProof/>
            <w:webHidden/>
          </w:rPr>
          <w:instrText xml:space="preserve"> PAGEREF _Toc429135994 \h </w:instrText>
        </w:r>
        <w:r w:rsidR="00E6429E">
          <w:rPr>
            <w:noProof/>
            <w:webHidden/>
          </w:rPr>
        </w:r>
        <w:r w:rsidR="00E6429E">
          <w:rPr>
            <w:noProof/>
            <w:webHidden/>
          </w:rPr>
          <w:fldChar w:fldCharType="separate"/>
        </w:r>
        <w:r w:rsidR="00211F08">
          <w:rPr>
            <w:noProof/>
            <w:webHidden/>
          </w:rPr>
          <w:t>11</w:t>
        </w:r>
        <w:r w:rsidR="00E6429E">
          <w:rPr>
            <w:noProof/>
            <w:webHidden/>
          </w:rPr>
          <w:fldChar w:fldCharType="end"/>
        </w:r>
      </w:hyperlink>
    </w:p>
    <w:p w14:paraId="281B3D39" w14:textId="77777777" w:rsidR="00211F08" w:rsidRDefault="006B2CF5">
      <w:pPr>
        <w:pStyle w:val="Verzeichnis3"/>
        <w:rPr>
          <w:rFonts w:asciiTheme="minorHAnsi" w:eastAsiaTheme="minorEastAsia" w:hAnsiTheme="minorHAnsi" w:cstheme="minorBidi"/>
          <w:noProof/>
          <w:lang w:val="pl-PL" w:eastAsia="pl-PL"/>
        </w:rPr>
      </w:pPr>
      <w:hyperlink w:anchor="_Toc429135995" w:history="1">
        <w:r w:rsidR="00211F08" w:rsidRPr="00B8514D">
          <w:rPr>
            <w:rStyle w:val="Hyperlink"/>
            <w:noProof/>
          </w:rPr>
          <w:t>2.5.3</w:t>
        </w:r>
        <w:r w:rsidR="00211F08">
          <w:rPr>
            <w:rFonts w:asciiTheme="minorHAnsi" w:eastAsiaTheme="minorEastAsia" w:hAnsiTheme="minorHAnsi" w:cstheme="minorBidi"/>
            <w:noProof/>
            <w:lang w:val="pl-PL" w:eastAsia="pl-PL"/>
          </w:rPr>
          <w:tab/>
        </w:r>
        <w:r w:rsidR="00211F08" w:rsidRPr="00B8514D">
          <w:rPr>
            <w:rStyle w:val="Hyperlink"/>
            <w:noProof/>
          </w:rPr>
          <w:t>Inputs &amp; Outputs</w:t>
        </w:r>
        <w:r w:rsidR="00211F08">
          <w:rPr>
            <w:noProof/>
            <w:webHidden/>
          </w:rPr>
          <w:tab/>
        </w:r>
        <w:r w:rsidR="00E6429E">
          <w:rPr>
            <w:noProof/>
            <w:webHidden/>
          </w:rPr>
          <w:fldChar w:fldCharType="begin"/>
        </w:r>
        <w:r w:rsidR="00211F08">
          <w:rPr>
            <w:noProof/>
            <w:webHidden/>
          </w:rPr>
          <w:instrText xml:space="preserve"> PAGEREF _Toc429135995 \h </w:instrText>
        </w:r>
        <w:r w:rsidR="00E6429E">
          <w:rPr>
            <w:noProof/>
            <w:webHidden/>
          </w:rPr>
        </w:r>
        <w:r w:rsidR="00E6429E">
          <w:rPr>
            <w:noProof/>
            <w:webHidden/>
          </w:rPr>
          <w:fldChar w:fldCharType="separate"/>
        </w:r>
        <w:r w:rsidR="00211F08">
          <w:rPr>
            <w:noProof/>
            <w:webHidden/>
          </w:rPr>
          <w:t>11</w:t>
        </w:r>
        <w:r w:rsidR="00E6429E">
          <w:rPr>
            <w:noProof/>
            <w:webHidden/>
          </w:rPr>
          <w:fldChar w:fldCharType="end"/>
        </w:r>
      </w:hyperlink>
    </w:p>
    <w:p w14:paraId="281B3D3A" w14:textId="77777777" w:rsidR="00211F08" w:rsidRDefault="006B2CF5">
      <w:pPr>
        <w:pStyle w:val="Verzeichnis2"/>
        <w:rPr>
          <w:rFonts w:asciiTheme="minorHAnsi" w:eastAsiaTheme="minorEastAsia" w:hAnsiTheme="minorHAnsi" w:cstheme="minorBidi"/>
          <w:noProof/>
          <w:lang w:val="pl-PL" w:eastAsia="pl-PL"/>
        </w:rPr>
      </w:pPr>
      <w:hyperlink w:anchor="_Toc429135996" w:history="1">
        <w:r w:rsidR="00211F08" w:rsidRPr="00B8514D">
          <w:rPr>
            <w:rStyle w:val="Hyperlink"/>
            <w:noProof/>
          </w:rPr>
          <w:t>2.6</w:t>
        </w:r>
        <w:r w:rsidR="00211F08">
          <w:rPr>
            <w:rFonts w:asciiTheme="minorHAnsi" w:eastAsiaTheme="minorEastAsia" w:hAnsiTheme="minorHAnsi" w:cstheme="minorBidi"/>
            <w:noProof/>
            <w:lang w:val="pl-PL" w:eastAsia="pl-PL"/>
          </w:rPr>
          <w:tab/>
        </w:r>
        <w:r w:rsidR="00211F08" w:rsidRPr="00B8514D">
          <w:rPr>
            <w:rStyle w:val="Hyperlink"/>
            <w:noProof/>
          </w:rPr>
          <w:t>Behaviour Model</w:t>
        </w:r>
        <w:r w:rsidR="00211F08">
          <w:rPr>
            <w:noProof/>
            <w:webHidden/>
          </w:rPr>
          <w:tab/>
        </w:r>
        <w:r w:rsidR="00E6429E">
          <w:rPr>
            <w:noProof/>
            <w:webHidden/>
          </w:rPr>
          <w:fldChar w:fldCharType="begin"/>
        </w:r>
        <w:r w:rsidR="00211F08">
          <w:rPr>
            <w:noProof/>
            <w:webHidden/>
          </w:rPr>
          <w:instrText xml:space="preserve"> PAGEREF _Toc429135996 \h </w:instrText>
        </w:r>
        <w:r w:rsidR="00E6429E">
          <w:rPr>
            <w:noProof/>
            <w:webHidden/>
          </w:rPr>
        </w:r>
        <w:r w:rsidR="00E6429E">
          <w:rPr>
            <w:noProof/>
            <w:webHidden/>
          </w:rPr>
          <w:fldChar w:fldCharType="separate"/>
        </w:r>
        <w:r w:rsidR="00211F08">
          <w:rPr>
            <w:noProof/>
            <w:webHidden/>
          </w:rPr>
          <w:t>14</w:t>
        </w:r>
        <w:r w:rsidR="00E6429E">
          <w:rPr>
            <w:noProof/>
            <w:webHidden/>
          </w:rPr>
          <w:fldChar w:fldCharType="end"/>
        </w:r>
      </w:hyperlink>
    </w:p>
    <w:p w14:paraId="281B3D3B" w14:textId="77777777" w:rsidR="00211F08" w:rsidRDefault="006B2CF5">
      <w:pPr>
        <w:pStyle w:val="Verzeichnis3"/>
        <w:rPr>
          <w:rFonts w:asciiTheme="minorHAnsi" w:eastAsiaTheme="minorEastAsia" w:hAnsiTheme="minorHAnsi" w:cstheme="minorBidi"/>
          <w:noProof/>
          <w:lang w:val="pl-PL" w:eastAsia="pl-PL"/>
        </w:rPr>
      </w:pPr>
      <w:hyperlink w:anchor="_Toc429135997" w:history="1">
        <w:r w:rsidR="00211F08" w:rsidRPr="00B8514D">
          <w:rPr>
            <w:rStyle w:val="Hyperlink"/>
            <w:noProof/>
          </w:rPr>
          <w:t>2.6.1</w:t>
        </w:r>
        <w:r w:rsidR="00211F08">
          <w:rPr>
            <w:rFonts w:asciiTheme="minorHAnsi" w:eastAsiaTheme="minorEastAsia" w:hAnsiTheme="minorHAnsi" w:cstheme="minorBidi"/>
            <w:noProof/>
            <w:lang w:val="pl-PL" w:eastAsia="pl-PL"/>
          </w:rPr>
          <w:tab/>
        </w:r>
        <w:r w:rsidR="00211F08" w:rsidRPr="00B8514D">
          <w:rPr>
            <w:rStyle w:val="Hyperlink"/>
            <w:noProof/>
          </w:rPr>
          <w:t>Interaction Patterns</w:t>
        </w:r>
        <w:r w:rsidR="00211F08">
          <w:rPr>
            <w:noProof/>
            <w:webHidden/>
          </w:rPr>
          <w:tab/>
        </w:r>
        <w:r w:rsidR="00E6429E">
          <w:rPr>
            <w:noProof/>
            <w:webHidden/>
          </w:rPr>
          <w:fldChar w:fldCharType="begin"/>
        </w:r>
        <w:r w:rsidR="00211F08">
          <w:rPr>
            <w:noProof/>
            <w:webHidden/>
          </w:rPr>
          <w:instrText xml:space="preserve"> PAGEREF _Toc429135997 \h </w:instrText>
        </w:r>
        <w:r w:rsidR="00E6429E">
          <w:rPr>
            <w:noProof/>
            <w:webHidden/>
          </w:rPr>
        </w:r>
        <w:r w:rsidR="00E6429E">
          <w:rPr>
            <w:noProof/>
            <w:webHidden/>
          </w:rPr>
          <w:fldChar w:fldCharType="separate"/>
        </w:r>
        <w:r w:rsidR="00211F08">
          <w:rPr>
            <w:noProof/>
            <w:webHidden/>
          </w:rPr>
          <w:t>14</w:t>
        </w:r>
        <w:r w:rsidR="00E6429E">
          <w:rPr>
            <w:noProof/>
            <w:webHidden/>
          </w:rPr>
          <w:fldChar w:fldCharType="end"/>
        </w:r>
      </w:hyperlink>
    </w:p>
    <w:p w14:paraId="281B3D3C" w14:textId="77777777" w:rsidR="00211F08" w:rsidRDefault="006B2CF5">
      <w:pPr>
        <w:pStyle w:val="Verzeichnis2"/>
        <w:rPr>
          <w:rFonts w:asciiTheme="minorHAnsi" w:eastAsiaTheme="minorEastAsia" w:hAnsiTheme="minorHAnsi" w:cstheme="minorBidi"/>
          <w:noProof/>
          <w:lang w:val="pl-PL" w:eastAsia="pl-PL"/>
        </w:rPr>
      </w:pPr>
      <w:hyperlink w:anchor="_Toc429135998" w:history="1">
        <w:r w:rsidR="00211F08" w:rsidRPr="00B8514D">
          <w:rPr>
            <w:rStyle w:val="Hyperlink"/>
            <w:noProof/>
          </w:rPr>
          <w:t>2.7</w:t>
        </w:r>
        <w:r w:rsidR="00211F08">
          <w:rPr>
            <w:rFonts w:asciiTheme="minorHAnsi" w:eastAsiaTheme="minorEastAsia" w:hAnsiTheme="minorHAnsi" w:cstheme="minorBidi"/>
            <w:noProof/>
            <w:lang w:val="pl-PL" w:eastAsia="pl-PL"/>
          </w:rPr>
          <w:tab/>
        </w:r>
        <w:r w:rsidR="00211F08" w:rsidRPr="00B8514D">
          <w:rPr>
            <w:rStyle w:val="Hyperlink"/>
            <w:noProof/>
          </w:rPr>
          <w:t>Schedule</w:t>
        </w:r>
        <w:r w:rsidR="00211F08">
          <w:rPr>
            <w:noProof/>
            <w:webHidden/>
          </w:rPr>
          <w:tab/>
        </w:r>
        <w:r w:rsidR="00E6429E">
          <w:rPr>
            <w:noProof/>
            <w:webHidden/>
          </w:rPr>
          <w:fldChar w:fldCharType="begin"/>
        </w:r>
        <w:r w:rsidR="00211F08">
          <w:rPr>
            <w:noProof/>
            <w:webHidden/>
          </w:rPr>
          <w:instrText xml:space="preserve"> PAGEREF _Toc429135998 \h </w:instrText>
        </w:r>
        <w:r w:rsidR="00E6429E">
          <w:rPr>
            <w:noProof/>
            <w:webHidden/>
          </w:rPr>
        </w:r>
        <w:r w:rsidR="00E6429E">
          <w:rPr>
            <w:noProof/>
            <w:webHidden/>
          </w:rPr>
          <w:fldChar w:fldCharType="separate"/>
        </w:r>
        <w:r w:rsidR="00211F08">
          <w:rPr>
            <w:noProof/>
            <w:webHidden/>
          </w:rPr>
          <w:t>15</w:t>
        </w:r>
        <w:r w:rsidR="00E6429E">
          <w:rPr>
            <w:noProof/>
            <w:webHidden/>
          </w:rPr>
          <w:fldChar w:fldCharType="end"/>
        </w:r>
      </w:hyperlink>
    </w:p>
    <w:p w14:paraId="281B3D3D" w14:textId="77777777" w:rsidR="00211F08" w:rsidRDefault="006B2CF5">
      <w:pPr>
        <w:pStyle w:val="Verzeichnis1"/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  <w:lang w:val="pl-PL" w:eastAsia="pl-PL"/>
        </w:rPr>
      </w:pPr>
      <w:hyperlink w:anchor="_Toc429135999" w:history="1">
        <w:r w:rsidR="00211F08" w:rsidRPr="00B8514D">
          <w:rPr>
            <w:rStyle w:val="Hyperlink"/>
            <w:noProof/>
          </w:rPr>
          <w:t>References</w:t>
        </w:r>
        <w:r w:rsidR="00211F08">
          <w:rPr>
            <w:noProof/>
            <w:webHidden/>
          </w:rPr>
          <w:tab/>
        </w:r>
        <w:r w:rsidR="00E6429E">
          <w:rPr>
            <w:noProof/>
            <w:webHidden/>
          </w:rPr>
          <w:fldChar w:fldCharType="begin"/>
        </w:r>
        <w:r w:rsidR="00211F08">
          <w:rPr>
            <w:noProof/>
            <w:webHidden/>
          </w:rPr>
          <w:instrText xml:space="preserve"> PAGEREF _Toc429135999 \h </w:instrText>
        </w:r>
        <w:r w:rsidR="00E6429E">
          <w:rPr>
            <w:noProof/>
            <w:webHidden/>
          </w:rPr>
        </w:r>
        <w:r w:rsidR="00E6429E">
          <w:rPr>
            <w:noProof/>
            <w:webHidden/>
          </w:rPr>
          <w:fldChar w:fldCharType="separate"/>
        </w:r>
        <w:r w:rsidR="00211F08">
          <w:rPr>
            <w:noProof/>
            <w:webHidden/>
          </w:rPr>
          <w:t>16</w:t>
        </w:r>
        <w:r w:rsidR="00E6429E">
          <w:rPr>
            <w:noProof/>
            <w:webHidden/>
          </w:rPr>
          <w:fldChar w:fldCharType="end"/>
        </w:r>
      </w:hyperlink>
    </w:p>
    <w:p w14:paraId="281B3D3E" w14:textId="77777777" w:rsidR="00211F08" w:rsidRDefault="006B2CF5">
      <w:pPr>
        <w:pStyle w:val="Verzeichnis1"/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  <w:lang w:val="pl-PL" w:eastAsia="pl-PL"/>
        </w:rPr>
      </w:pPr>
      <w:hyperlink w:anchor="_Toc429136000" w:history="1">
        <w:r w:rsidR="00211F08" w:rsidRPr="00B8514D">
          <w:rPr>
            <w:rStyle w:val="Hyperlink"/>
            <w:noProof/>
          </w:rPr>
          <w:t>List of Abbreviations</w:t>
        </w:r>
        <w:r w:rsidR="00211F08">
          <w:rPr>
            <w:noProof/>
            <w:webHidden/>
          </w:rPr>
          <w:tab/>
        </w:r>
        <w:r w:rsidR="00E6429E">
          <w:rPr>
            <w:noProof/>
            <w:webHidden/>
          </w:rPr>
          <w:fldChar w:fldCharType="begin"/>
        </w:r>
        <w:r w:rsidR="00211F08">
          <w:rPr>
            <w:noProof/>
            <w:webHidden/>
          </w:rPr>
          <w:instrText xml:space="preserve"> PAGEREF _Toc429136000 \h </w:instrText>
        </w:r>
        <w:r w:rsidR="00E6429E">
          <w:rPr>
            <w:noProof/>
            <w:webHidden/>
          </w:rPr>
        </w:r>
        <w:r w:rsidR="00E6429E">
          <w:rPr>
            <w:noProof/>
            <w:webHidden/>
          </w:rPr>
          <w:fldChar w:fldCharType="separate"/>
        </w:r>
        <w:r w:rsidR="00211F08">
          <w:rPr>
            <w:noProof/>
            <w:webHidden/>
          </w:rPr>
          <w:t>17</w:t>
        </w:r>
        <w:r w:rsidR="00E6429E">
          <w:rPr>
            <w:noProof/>
            <w:webHidden/>
          </w:rPr>
          <w:fldChar w:fldCharType="end"/>
        </w:r>
      </w:hyperlink>
    </w:p>
    <w:p w14:paraId="281B3D59" w14:textId="77777777" w:rsidR="00191357" w:rsidRPr="00803366" w:rsidRDefault="00E6429E" w:rsidP="00FA3129">
      <w:pPr>
        <w:pStyle w:val="Titel"/>
      </w:pPr>
      <w:r w:rsidRPr="00803366">
        <w:lastRenderedPageBreak/>
        <w:fldChar w:fldCharType="end"/>
      </w:r>
      <w:bookmarkStart w:id="12" w:name="_Toc429135979"/>
      <w:r w:rsidR="00FA3129" w:rsidRPr="00803366">
        <w:t>List of Figures</w:t>
      </w:r>
      <w:bookmarkEnd w:id="12"/>
    </w:p>
    <w:p w14:paraId="281B3D5A" w14:textId="77777777" w:rsidR="0021482F" w:rsidRDefault="00E6429E">
      <w:pPr>
        <w:pStyle w:val="Abbildungsverzeichnis"/>
        <w:rPr>
          <w:rFonts w:asciiTheme="minorHAnsi" w:eastAsiaTheme="minorEastAsia" w:hAnsiTheme="minorHAnsi" w:cstheme="minorBidi"/>
          <w:bCs w:val="0"/>
          <w:noProof/>
          <w:szCs w:val="22"/>
          <w:lang w:val="pl-PL" w:eastAsia="pl-PL"/>
        </w:rPr>
      </w:pPr>
      <w:r w:rsidRPr="00803366">
        <w:fldChar w:fldCharType="begin"/>
      </w:r>
      <w:r w:rsidR="00FA3129" w:rsidRPr="00803366">
        <w:instrText xml:space="preserve"> TOC \h \z \c "Figure" </w:instrText>
      </w:r>
      <w:r w:rsidRPr="00803366">
        <w:fldChar w:fldCharType="separate"/>
      </w:r>
      <w:hyperlink w:anchor="_Toc426617095" w:history="1">
        <w:r w:rsidR="0021482F" w:rsidRPr="003905EB">
          <w:rPr>
            <w:rStyle w:val="Hyperlink"/>
            <w:noProof/>
          </w:rPr>
          <w:t>Figure 1. Metadata Handling service functionality breakdown</w:t>
        </w:r>
        <w:r w:rsidR="002148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1482F">
          <w:rPr>
            <w:noProof/>
            <w:webHidden/>
          </w:rPr>
          <w:instrText xml:space="preserve"> PAGEREF _Toc426617095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1482F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81B3D5B" w14:textId="77777777" w:rsidR="00FA3129" w:rsidRPr="00803366" w:rsidRDefault="00E6429E" w:rsidP="00FA3129">
      <w:r w:rsidRPr="00803366">
        <w:fldChar w:fldCharType="end"/>
      </w:r>
    </w:p>
    <w:p w14:paraId="281B3D5C" w14:textId="77777777" w:rsidR="00FA3129" w:rsidRPr="00803366" w:rsidRDefault="00FA3129" w:rsidP="00FA3129"/>
    <w:p w14:paraId="281B3D5D" w14:textId="77777777" w:rsidR="00FA3129" w:rsidRPr="00FD290F" w:rsidRDefault="00E6429E" w:rsidP="00FA3129">
      <w:pPr>
        <w:pStyle w:val="Titel"/>
        <w:pageBreakBefore w:val="0"/>
        <w:rPr>
          <w:lang w:val="en-US"/>
        </w:rPr>
      </w:pPr>
      <w:bookmarkStart w:id="13" w:name="_Toc429135980"/>
      <w:r w:rsidRPr="00FD290F">
        <w:rPr>
          <w:lang w:val="en-US"/>
        </w:rPr>
        <w:t>List of Tables</w:t>
      </w:r>
      <w:bookmarkEnd w:id="13"/>
    </w:p>
    <w:p w14:paraId="281B3D5E" w14:textId="77777777" w:rsidR="00F07E74" w:rsidRPr="00FD290F" w:rsidRDefault="00E6429E">
      <w:pPr>
        <w:pStyle w:val="Abbildungsverzeichnis"/>
        <w:rPr>
          <w:rFonts w:asciiTheme="minorHAnsi" w:eastAsiaTheme="minorEastAsia" w:hAnsiTheme="minorHAnsi" w:cstheme="minorBidi"/>
          <w:bCs w:val="0"/>
          <w:noProof/>
          <w:szCs w:val="22"/>
          <w:lang w:val="en-US" w:eastAsia="pl-PL"/>
        </w:rPr>
      </w:pPr>
      <w:r w:rsidRPr="00803366">
        <w:rPr>
          <w:rFonts w:cs="Times New Roman"/>
          <w:bCs w:val="0"/>
        </w:rPr>
        <w:fldChar w:fldCharType="begin"/>
      </w:r>
      <w:r w:rsidRPr="00FD290F">
        <w:rPr>
          <w:lang w:val="en-US"/>
        </w:rPr>
        <w:instrText xml:space="preserve"> TOC \c "Table" </w:instrText>
      </w:r>
      <w:r w:rsidRPr="00803366">
        <w:rPr>
          <w:rFonts w:cs="Times New Roman"/>
          <w:bCs w:val="0"/>
        </w:rPr>
        <w:fldChar w:fldCharType="separate"/>
      </w:r>
      <w:r w:rsidR="00F07E74">
        <w:rPr>
          <w:noProof/>
        </w:rPr>
        <w:t>Table 1  List of Abbreviations</w:t>
      </w:r>
      <w:r w:rsidR="00F07E74">
        <w:rPr>
          <w:noProof/>
        </w:rPr>
        <w:tab/>
      </w:r>
      <w:r>
        <w:rPr>
          <w:noProof/>
        </w:rPr>
        <w:fldChar w:fldCharType="begin"/>
      </w:r>
      <w:r w:rsidR="00F07E74">
        <w:rPr>
          <w:noProof/>
        </w:rPr>
        <w:instrText xml:space="preserve"> PAGEREF _Toc429135642 \h </w:instrText>
      </w:r>
      <w:r>
        <w:rPr>
          <w:noProof/>
        </w:rPr>
      </w:r>
      <w:r>
        <w:rPr>
          <w:noProof/>
        </w:rPr>
        <w:fldChar w:fldCharType="separate"/>
      </w:r>
      <w:r w:rsidR="00F07E74">
        <w:rPr>
          <w:noProof/>
        </w:rPr>
        <w:t>16</w:t>
      </w:r>
      <w:r>
        <w:rPr>
          <w:noProof/>
        </w:rPr>
        <w:fldChar w:fldCharType="end"/>
      </w:r>
    </w:p>
    <w:p w14:paraId="281B3D5F" w14:textId="68D14524" w:rsidR="00FA3129" w:rsidRPr="00FD290F" w:rsidRDefault="00E6429E" w:rsidP="00FA3129">
      <w:pPr>
        <w:rPr>
          <w:lang w:val="en-US"/>
        </w:rPr>
      </w:pPr>
      <w:r w:rsidRPr="00803366">
        <w:rPr>
          <w:rFonts w:cs="Arial gras"/>
          <w:bCs/>
        </w:rPr>
        <w:fldChar w:fldCharType="end"/>
      </w:r>
    </w:p>
    <w:p w14:paraId="281B3D60" w14:textId="77777777" w:rsidR="00191357" w:rsidRPr="00803366" w:rsidRDefault="00191357" w:rsidP="006E66B1">
      <w:pPr>
        <w:pStyle w:val="berschrift1"/>
      </w:pPr>
      <w:bookmarkStart w:id="14" w:name="_Toc429135981"/>
      <w:r w:rsidRPr="00803366">
        <w:lastRenderedPageBreak/>
        <w:t>Scope</w:t>
      </w:r>
      <w:bookmarkEnd w:id="14"/>
    </w:p>
    <w:p w14:paraId="281B3D61" w14:textId="77777777" w:rsidR="00191357" w:rsidRPr="00803366" w:rsidRDefault="00147BCA" w:rsidP="00FA3129">
      <w:pPr>
        <w:pStyle w:val="berschrift2"/>
      </w:pPr>
      <w:bookmarkStart w:id="15" w:name="_Toc429135982"/>
      <w:r w:rsidRPr="00803366">
        <w:t>Purpose of this Document</w:t>
      </w:r>
      <w:bookmarkEnd w:id="15"/>
    </w:p>
    <w:p w14:paraId="281B3D62" w14:textId="6DDA3551" w:rsidR="006E66B1" w:rsidRPr="00803366" w:rsidRDefault="001761AB" w:rsidP="006E66B1">
      <w:r w:rsidRPr="001761AB">
        <w:t>This document contains description of the core service TACTICS_Metadata_Handling_Service. It is part of the Deliverable D2.1.3-1, “Core Service Definition” [TACTICS D2.1.3-1].</w:t>
      </w:r>
    </w:p>
    <w:p w14:paraId="281B3D63" w14:textId="77777777" w:rsidR="00E96C0C" w:rsidRPr="00803366" w:rsidRDefault="00E96C0C" w:rsidP="006E66B1">
      <w:pPr>
        <w:pStyle w:val="berschrift1"/>
      </w:pPr>
      <w:bookmarkStart w:id="16" w:name="_Toc429135983"/>
      <w:r w:rsidRPr="00803366">
        <w:lastRenderedPageBreak/>
        <w:t>Service Data Sheet</w:t>
      </w:r>
      <w:bookmarkEnd w:id="16"/>
    </w:p>
    <w:p w14:paraId="281B3D64" w14:textId="77777777" w:rsidR="008C5212" w:rsidRPr="00803366" w:rsidRDefault="00E96C0C" w:rsidP="00E96C0C">
      <w:pPr>
        <w:pStyle w:val="Untertitel"/>
        <w:rPr>
          <w:color w:val="808080" w:themeColor="background1" w:themeShade="80"/>
        </w:rPr>
      </w:pPr>
      <w:r w:rsidRPr="00803366">
        <w:rPr>
          <w:color w:val="808080" w:themeColor="background1" w:themeShade="80"/>
        </w:rPr>
        <w:t>Second Iteration</w:t>
      </w:r>
    </w:p>
    <w:p w14:paraId="281B3D65" w14:textId="77777777" w:rsidR="00E96C0C" w:rsidRPr="00803366" w:rsidRDefault="00E96C0C" w:rsidP="00E96C0C">
      <w:pPr>
        <w:pStyle w:val="berschrift2"/>
      </w:pPr>
      <w:bookmarkStart w:id="17" w:name="_Toc429135984"/>
      <w:r w:rsidRPr="00803366">
        <w:t>Interface Model</w:t>
      </w:r>
      <w:bookmarkEnd w:id="17"/>
    </w:p>
    <w:p w14:paraId="281B3D66" w14:textId="77777777" w:rsidR="00E96C0C" w:rsidRPr="00803366" w:rsidRDefault="00E96C0C" w:rsidP="00E96C0C">
      <w:pPr>
        <w:pStyle w:val="berschrift3"/>
      </w:pPr>
      <w:bookmarkStart w:id="18" w:name="_Toc429135985"/>
      <w:r w:rsidRPr="00803366">
        <w:t>Service Name</w:t>
      </w:r>
      <w:bookmarkEnd w:id="18"/>
    </w:p>
    <w:p w14:paraId="281B3D67" w14:textId="77777777" w:rsidR="00E96C0C" w:rsidRPr="00803366" w:rsidRDefault="0052251A" w:rsidP="00E96C0C">
      <w:r w:rsidRPr="00803366">
        <w:t>TACTICS_</w:t>
      </w:r>
      <w:r w:rsidR="002C2882" w:rsidRPr="00803366">
        <w:t>Meta</w:t>
      </w:r>
      <w:r w:rsidRPr="00803366">
        <w:t>data_</w:t>
      </w:r>
      <w:r w:rsidR="002C2882" w:rsidRPr="00803366">
        <w:t>Handling</w:t>
      </w:r>
      <w:r w:rsidR="001C33BD">
        <w:t>_Service</w:t>
      </w:r>
    </w:p>
    <w:p w14:paraId="281B3D68" w14:textId="77777777" w:rsidR="00E96C0C" w:rsidRPr="00803366" w:rsidRDefault="00E96C0C" w:rsidP="00E96C0C">
      <w:pPr>
        <w:pStyle w:val="berschrift3"/>
      </w:pPr>
      <w:bookmarkStart w:id="19" w:name="_Toc429135986"/>
      <w:r w:rsidRPr="00803366">
        <w:t>C3 Taxonomy Classification</w:t>
      </w:r>
      <w:bookmarkEnd w:id="19"/>
    </w:p>
    <w:p w14:paraId="281B3D69" w14:textId="249269CA" w:rsidR="00E96C0C" w:rsidRPr="00803366" w:rsidDel="00FD290F" w:rsidRDefault="00E96C0C" w:rsidP="00E96C0C">
      <w:pPr>
        <w:rPr>
          <w:del w:id="20" w:author="Diefenbach" w:date="2015-09-07T13:51:00Z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948"/>
        <w:gridCol w:w="1738"/>
        <w:gridCol w:w="1559"/>
        <w:gridCol w:w="1985"/>
        <w:gridCol w:w="1856"/>
      </w:tblGrid>
      <w:tr w:rsidR="00E96C0C" w:rsidRPr="00803366" w14:paraId="281B3D73" w14:textId="77777777" w:rsidTr="000D2B5D">
        <w:trPr>
          <w:tblHeader/>
        </w:trPr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6DDE8"/>
            <w:vAlign w:val="center"/>
          </w:tcPr>
          <w:p w14:paraId="281B3D6A" w14:textId="77777777" w:rsidR="00E96C0C" w:rsidRPr="00803366" w:rsidRDefault="00E96C0C" w:rsidP="000D2B5D">
            <w:pPr>
              <w:pStyle w:val="Berichtstext"/>
              <w:snapToGrid w:val="0"/>
              <w:rPr>
                <w:b/>
                <w:lang w:val="en-GB"/>
              </w:rPr>
            </w:pPr>
            <w:r w:rsidRPr="00803366">
              <w:rPr>
                <w:b/>
                <w:lang w:val="en-GB"/>
              </w:rPr>
              <w:t>Service Area</w:t>
            </w:r>
          </w:p>
          <w:p w14:paraId="281B3D6B" w14:textId="77777777" w:rsidR="00E96C0C" w:rsidRPr="00803366" w:rsidRDefault="00E96C0C" w:rsidP="000D2B5D">
            <w:pPr>
              <w:pStyle w:val="Berichtstext"/>
              <w:snapToGrid w:val="0"/>
              <w:rPr>
                <w:b/>
                <w:lang w:val="en-GB"/>
              </w:rPr>
            </w:pPr>
            <w:r w:rsidRPr="00803366">
              <w:rPr>
                <w:b/>
                <w:lang w:val="en-GB"/>
              </w:rPr>
              <w:t>(Level 2)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6DDE8"/>
            <w:vAlign w:val="center"/>
          </w:tcPr>
          <w:p w14:paraId="281B3D6C" w14:textId="77777777" w:rsidR="00E96C0C" w:rsidRPr="00803366" w:rsidRDefault="00E96C0C" w:rsidP="000D2B5D">
            <w:pPr>
              <w:pStyle w:val="Berichtstext"/>
              <w:snapToGrid w:val="0"/>
              <w:rPr>
                <w:b/>
                <w:lang w:val="en-GB"/>
              </w:rPr>
            </w:pPr>
            <w:r w:rsidRPr="00803366">
              <w:rPr>
                <w:b/>
                <w:lang w:val="en-GB"/>
              </w:rPr>
              <w:t>Service Group</w:t>
            </w:r>
          </w:p>
          <w:p w14:paraId="281B3D6D" w14:textId="77777777" w:rsidR="00E96C0C" w:rsidRPr="00803366" w:rsidRDefault="00E96C0C" w:rsidP="000D2B5D">
            <w:pPr>
              <w:pStyle w:val="Berichtstext"/>
              <w:snapToGrid w:val="0"/>
              <w:rPr>
                <w:b/>
                <w:lang w:val="en-GB"/>
              </w:rPr>
            </w:pPr>
            <w:r w:rsidRPr="00803366">
              <w:rPr>
                <w:b/>
                <w:lang w:val="en-GB"/>
              </w:rPr>
              <w:t>(Level 3)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6DDE8"/>
            <w:vAlign w:val="center"/>
          </w:tcPr>
          <w:p w14:paraId="281B3D6E" w14:textId="77777777" w:rsidR="00E96C0C" w:rsidRPr="00803366" w:rsidRDefault="00E96C0C" w:rsidP="000D2B5D">
            <w:pPr>
              <w:pStyle w:val="Berichtstext"/>
              <w:snapToGrid w:val="0"/>
              <w:rPr>
                <w:b/>
                <w:lang w:val="en-GB"/>
              </w:rPr>
            </w:pPr>
            <w:r w:rsidRPr="00803366">
              <w:rPr>
                <w:b/>
                <w:lang w:val="en-GB"/>
              </w:rPr>
              <w:t>Service</w:t>
            </w:r>
            <w:r w:rsidRPr="00803366">
              <w:rPr>
                <w:b/>
                <w:lang w:val="en-GB"/>
              </w:rPr>
              <w:br/>
              <w:t>Category</w:t>
            </w:r>
          </w:p>
          <w:p w14:paraId="281B3D6F" w14:textId="77777777" w:rsidR="00E96C0C" w:rsidRPr="00803366" w:rsidRDefault="00E96C0C" w:rsidP="000D2B5D">
            <w:pPr>
              <w:pStyle w:val="Berichtstext"/>
              <w:snapToGrid w:val="0"/>
              <w:rPr>
                <w:b/>
                <w:lang w:val="en-GB"/>
              </w:rPr>
            </w:pPr>
            <w:r w:rsidRPr="00803366">
              <w:rPr>
                <w:b/>
                <w:lang w:val="en-GB"/>
              </w:rPr>
              <w:t>(Level 4)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6DDE8"/>
            <w:vAlign w:val="center"/>
          </w:tcPr>
          <w:p w14:paraId="281B3D70" w14:textId="673C4DB3" w:rsidR="00E96C0C" w:rsidRPr="00803366" w:rsidRDefault="00E96C0C" w:rsidP="000D2B5D">
            <w:pPr>
              <w:pStyle w:val="Berichtstext"/>
              <w:snapToGrid w:val="0"/>
              <w:rPr>
                <w:b/>
                <w:lang w:val="en-GB"/>
              </w:rPr>
            </w:pPr>
            <w:r w:rsidRPr="00803366">
              <w:rPr>
                <w:b/>
                <w:lang w:val="en-GB"/>
              </w:rPr>
              <w:t>Service</w:t>
            </w:r>
            <w:r w:rsidR="00FD290F">
              <w:rPr>
                <w:b/>
                <w:lang w:val="en-GB"/>
              </w:rPr>
              <w:t xml:space="preserve"> Clas</w:t>
            </w:r>
            <w:r w:rsidRPr="00803366">
              <w:rPr>
                <w:b/>
                <w:lang w:val="en-GB"/>
              </w:rPr>
              <w:t>s</w:t>
            </w:r>
          </w:p>
          <w:p w14:paraId="281B3D71" w14:textId="77777777" w:rsidR="00E96C0C" w:rsidRPr="00803366" w:rsidRDefault="00E96C0C" w:rsidP="000D2B5D">
            <w:pPr>
              <w:pStyle w:val="Berichtstext"/>
              <w:snapToGrid w:val="0"/>
              <w:rPr>
                <w:b/>
                <w:lang w:val="en-GB"/>
              </w:rPr>
            </w:pPr>
            <w:r w:rsidRPr="00803366">
              <w:rPr>
                <w:b/>
                <w:lang w:val="en-GB"/>
              </w:rPr>
              <w:t>(Level 5)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vAlign w:val="center"/>
          </w:tcPr>
          <w:p w14:paraId="281B3D72" w14:textId="0F7DADD0" w:rsidR="00E96C0C" w:rsidRPr="00803366" w:rsidRDefault="00FD290F" w:rsidP="000D2B5D">
            <w:pPr>
              <w:pStyle w:val="Berichtstext"/>
              <w:snapToGrid w:val="0"/>
              <w:rPr>
                <w:b/>
                <w:lang w:val="en-GB"/>
              </w:rPr>
            </w:pPr>
            <w:r w:rsidRPr="00803366">
              <w:rPr>
                <w:b/>
                <w:lang w:val="en-GB"/>
              </w:rPr>
              <w:t>TSI Service</w:t>
            </w:r>
          </w:p>
        </w:tc>
      </w:tr>
      <w:tr w:rsidR="00FD290F" w:rsidRPr="00803366" w14:paraId="281B3D79" w14:textId="77777777" w:rsidTr="000D2B5D"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81B3D74" w14:textId="6381B99C" w:rsidR="00FD290F" w:rsidRPr="00B00809" w:rsidRDefault="00FD290F" w:rsidP="00FA2419">
            <w:pPr>
              <w:pStyle w:val="Berichtstext"/>
              <w:snapToGrid w:val="0"/>
              <w:jc w:val="left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Core Services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81B3D75" w14:textId="02BA8698" w:rsidR="00FD290F" w:rsidRPr="00B00809" w:rsidRDefault="00FD290F" w:rsidP="00FA2419">
            <w:pPr>
              <w:pStyle w:val="Berichtstext"/>
              <w:snapToGrid w:val="0"/>
              <w:jc w:val="left"/>
              <w:rPr>
                <w:szCs w:val="22"/>
                <w:lang w:val="en-US"/>
              </w:rPr>
            </w:pPr>
            <w:r w:rsidRPr="00AE76A1">
              <w:rPr>
                <w:szCs w:val="22"/>
                <w:lang w:val="en-US"/>
              </w:rPr>
              <w:t>SOA Platform Services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81B3D76" w14:textId="48CA1E6E" w:rsidR="00FD290F" w:rsidRPr="00B00809" w:rsidRDefault="00FD290F" w:rsidP="00FA2419">
            <w:pPr>
              <w:pStyle w:val="Berichtstext"/>
              <w:snapToGrid w:val="0"/>
              <w:jc w:val="left"/>
              <w:rPr>
                <w:szCs w:val="22"/>
                <w:lang w:val="en-US"/>
              </w:rPr>
            </w:pPr>
            <w:r w:rsidRPr="00AE76A1">
              <w:rPr>
                <w:szCs w:val="22"/>
                <w:lang w:val="en-US"/>
              </w:rPr>
              <w:t>Information Platform Services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81B3D77" w14:textId="0CFE380F" w:rsidR="00FD290F" w:rsidRPr="00803366" w:rsidRDefault="00FD290F" w:rsidP="00FA2419">
            <w:pPr>
              <w:pStyle w:val="Berichtstext"/>
              <w:snapToGrid w:val="0"/>
              <w:jc w:val="left"/>
              <w:rPr>
                <w:b/>
                <w:lang w:val="en-GB"/>
              </w:rPr>
            </w:pPr>
            <w:r w:rsidRPr="00AE76A1">
              <w:rPr>
                <w:szCs w:val="22"/>
                <w:lang w:val="en-US"/>
              </w:rPr>
              <w:t>Metadata Repository Services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1B3D78" w14:textId="5B25CCED" w:rsidR="00FD290F" w:rsidRPr="00803366" w:rsidRDefault="00041127" w:rsidP="000D2B5D">
            <w:pPr>
              <w:pStyle w:val="Berichtstext"/>
              <w:snapToGrid w:val="0"/>
              <w:jc w:val="left"/>
              <w:rPr>
                <w:lang w:val="en-GB"/>
              </w:rPr>
            </w:pPr>
            <w:ins w:id="21" w:author="Diefenbach" w:date="2015-09-07T13:53:00Z">
              <w:r>
                <w:rPr>
                  <w:b/>
                  <w:lang w:val="en-GB"/>
                </w:rPr>
                <w:t xml:space="preserve">TACTICS </w:t>
              </w:r>
            </w:ins>
            <w:r w:rsidR="00FD290F">
              <w:rPr>
                <w:b/>
                <w:lang w:val="en-GB"/>
              </w:rPr>
              <w:t>Metadata Handling</w:t>
            </w:r>
            <w:ins w:id="22" w:author="Diefenbach" w:date="2015-09-07T13:53:00Z">
              <w:r>
                <w:rPr>
                  <w:b/>
                  <w:lang w:val="en-GB"/>
                </w:rPr>
                <w:t xml:space="preserve"> Service</w:t>
              </w:r>
            </w:ins>
          </w:p>
        </w:tc>
      </w:tr>
    </w:tbl>
    <w:p w14:paraId="281B3D7A" w14:textId="77777777" w:rsidR="00E96C0C" w:rsidRPr="00803366" w:rsidRDefault="00E96C0C" w:rsidP="00E96C0C"/>
    <w:p w14:paraId="281B3D7B" w14:textId="77777777" w:rsidR="00E96C0C" w:rsidRPr="00803366" w:rsidRDefault="00E96C0C" w:rsidP="00E96C0C">
      <w:pPr>
        <w:pStyle w:val="berschrift2"/>
      </w:pPr>
      <w:bookmarkStart w:id="23" w:name="_Toc429135987"/>
      <w:r w:rsidRPr="00803366">
        <w:t>Service Description</w:t>
      </w:r>
      <w:bookmarkEnd w:id="23"/>
    </w:p>
    <w:p w14:paraId="281B3D7C" w14:textId="77777777" w:rsidR="00E96C0C" w:rsidRDefault="00C00E67" w:rsidP="00E96C0C">
      <w:r>
        <w:t xml:space="preserve">The main purpose of the Metadata Handling service is to </w:t>
      </w:r>
      <w:r w:rsidR="00092193">
        <w:t>store, share and act on metadata.</w:t>
      </w:r>
      <w:r w:rsidR="00DF7D6C">
        <w:t xml:space="preserve"> The former functionality</w:t>
      </w:r>
      <w:r w:rsidR="00E4379C">
        <w:t xml:space="preserve"> (i.e. Store Metadata)</w:t>
      </w:r>
      <w:r w:rsidR="00DF7D6C">
        <w:t xml:space="preserve"> is able to store </w:t>
      </w:r>
      <w:r w:rsidR="00DF7D6C" w:rsidRPr="00DF7D6C">
        <w:t>information about available TSI node components like</w:t>
      </w:r>
      <w:r w:rsidR="00DF7D6C">
        <w:t xml:space="preserve"> e.g.</w:t>
      </w:r>
      <w:r w:rsidR="00DF7D6C" w:rsidRPr="00DF7D6C">
        <w:t xml:space="preserve"> user facing service</w:t>
      </w:r>
      <w:r w:rsidR="00C35170">
        <w:t>s</w:t>
      </w:r>
      <w:r w:rsidR="00DF7D6C" w:rsidRPr="00DF7D6C">
        <w:t>, network</w:t>
      </w:r>
      <w:r w:rsidR="00C35170">
        <w:t>s</w:t>
      </w:r>
      <w:r w:rsidR="00DF7D6C" w:rsidRPr="00DF7D6C">
        <w:t>, core service</w:t>
      </w:r>
      <w:r w:rsidR="00C35170">
        <w:t>s</w:t>
      </w:r>
      <w:r w:rsidR="00DF7D6C" w:rsidRPr="00DF7D6C">
        <w:t>, whole system configuration, deployment details, topic</w:t>
      </w:r>
      <w:r w:rsidR="00C35170">
        <w:t>s</w:t>
      </w:r>
      <w:r w:rsidR="00DF7D6C" w:rsidRPr="00DF7D6C">
        <w:t xml:space="preserve"> definition</w:t>
      </w:r>
      <w:r w:rsidR="002B48D4">
        <w:t>,</w:t>
      </w:r>
      <w:r w:rsidR="00DF7D6C" w:rsidRPr="00DF7D6C">
        <w:t xml:space="preserve"> etc.</w:t>
      </w:r>
      <w:r w:rsidR="00E4379C">
        <w:t xml:space="preserve"> </w:t>
      </w:r>
      <w:r w:rsidR="00D00055">
        <w:t>Second functionality (i.e. Share Metadata) is responsible for sharing</w:t>
      </w:r>
      <w:r w:rsidR="00D00055" w:rsidRPr="00D00055">
        <w:t xml:space="preserve"> information about capabilities of services and other TSI node components with respec</w:t>
      </w:r>
      <w:r w:rsidR="00C1755A">
        <w:t xml:space="preserve">t to current operation mode. Finally, the latter functionality (i.e. Act on Metadata) </w:t>
      </w:r>
      <w:r w:rsidR="00AE5FAC">
        <w:t xml:space="preserve">is able to read metadata </w:t>
      </w:r>
      <w:r w:rsidR="00FE0DB6">
        <w:t xml:space="preserve">in </w:t>
      </w:r>
      <w:r w:rsidR="00AE5FAC">
        <w:t>on-demand</w:t>
      </w:r>
      <w:r w:rsidR="00FE0DB6">
        <w:t xml:space="preserve"> manner</w:t>
      </w:r>
      <w:r w:rsidR="00AE5FAC">
        <w:t xml:space="preserve"> </w:t>
      </w:r>
      <w:r w:rsidR="008A067E">
        <w:t xml:space="preserve">and perform </w:t>
      </w:r>
      <w:r w:rsidR="00FE0DB6">
        <w:t xml:space="preserve">determined </w:t>
      </w:r>
      <w:r w:rsidR="008A067E">
        <w:t xml:space="preserve">decisions basing on them. </w:t>
      </w:r>
      <w:r w:rsidR="00AD7F6A">
        <w:t xml:space="preserve">The whole functionality breakdown </w:t>
      </w:r>
      <w:r w:rsidR="008D1A24">
        <w:t>of the Metadata H</w:t>
      </w:r>
      <w:r w:rsidR="00332FF7">
        <w:t xml:space="preserve">andling service </w:t>
      </w:r>
      <w:r w:rsidR="00AD7F6A">
        <w:t xml:space="preserve">is depicted in </w:t>
      </w:r>
      <w:r w:rsidR="00E6429E">
        <w:fldChar w:fldCharType="begin"/>
      </w:r>
      <w:r w:rsidR="00D5339A">
        <w:instrText xml:space="preserve"> REF _Ref424117131 \h </w:instrText>
      </w:r>
      <w:r w:rsidR="00E6429E">
        <w:fldChar w:fldCharType="separate"/>
      </w:r>
      <w:r w:rsidR="0021482F">
        <w:t xml:space="preserve">Figure </w:t>
      </w:r>
      <w:r w:rsidR="0021482F">
        <w:rPr>
          <w:noProof/>
        </w:rPr>
        <w:t>1</w:t>
      </w:r>
      <w:r w:rsidR="00E6429E">
        <w:fldChar w:fldCharType="end"/>
      </w:r>
      <w:r w:rsidR="00FE1306">
        <w:t>.</w:t>
      </w:r>
    </w:p>
    <w:p w14:paraId="281B3D7D" w14:textId="77777777" w:rsidR="00C00E67" w:rsidRDefault="00C00E67" w:rsidP="00E96C0C"/>
    <w:p w14:paraId="281B3D7E" w14:textId="77777777" w:rsidR="00C028E4" w:rsidRPr="00FD290F" w:rsidRDefault="005060C4" w:rsidP="00C028E4">
      <w:pPr>
        <w:keepNext/>
        <w:rPr>
          <w:lang w:val="pl-PL"/>
        </w:rPr>
      </w:pPr>
      <w:r>
        <w:rPr>
          <w:noProof/>
          <w:lang w:val="de-DE" w:eastAsia="de-DE"/>
        </w:rPr>
        <w:lastRenderedPageBreak/>
        <w:drawing>
          <wp:inline distT="0" distB="0" distL="0" distR="0" wp14:anchorId="281B3EE8" wp14:editId="281B3EE9">
            <wp:extent cx="5819775" cy="2168352"/>
            <wp:effectExtent l="19050" t="0" r="9525" b="0"/>
            <wp:docPr id="9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216835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81B3D7F" w14:textId="0FB9569E" w:rsidR="00DE4161" w:rsidRPr="00803366" w:rsidRDefault="00C028E4" w:rsidP="00C028E4">
      <w:pPr>
        <w:pStyle w:val="Beschriftung"/>
      </w:pPr>
      <w:bookmarkStart w:id="24" w:name="_Ref424117131"/>
      <w:bookmarkStart w:id="25" w:name="_Toc426617095"/>
      <w:r>
        <w:t xml:space="preserve">Figure </w:t>
      </w:r>
      <w:r w:rsidR="00E6429E">
        <w:fldChar w:fldCharType="begin"/>
      </w:r>
      <w:r w:rsidR="000D2B5D">
        <w:instrText xml:space="preserve"> SEQ Figure \* ARABIC </w:instrText>
      </w:r>
      <w:r w:rsidR="00E6429E">
        <w:fldChar w:fldCharType="separate"/>
      </w:r>
      <w:r w:rsidR="0021482F">
        <w:rPr>
          <w:noProof/>
        </w:rPr>
        <w:t>1</w:t>
      </w:r>
      <w:r w:rsidR="00E6429E">
        <w:rPr>
          <w:noProof/>
        </w:rPr>
        <w:fldChar w:fldCharType="end"/>
      </w:r>
      <w:bookmarkEnd w:id="24"/>
      <w:r w:rsidR="00FD290F">
        <w:t>:</w:t>
      </w:r>
      <w:r>
        <w:t xml:space="preserve"> Metadata Handling service functionality breakdown</w:t>
      </w:r>
      <w:bookmarkEnd w:id="25"/>
    </w:p>
    <w:p w14:paraId="281B3D80" w14:textId="77777777" w:rsidR="00E96C0C" w:rsidRPr="00803366" w:rsidRDefault="00E96C0C" w:rsidP="00E96C0C">
      <w:pPr>
        <w:pStyle w:val="berschrift2"/>
      </w:pPr>
      <w:bookmarkStart w:id="26" w:name="_Toc429135988"/>
      <w:r w:rsidRPr="00803366">
        <w:t>Stakeholders</w:t>
      </w:r>
      <w:bookmarkEnd w:id="26"/>
    </w:p>
    <w:p w14:paraId="281B3D81" w14:textId="77777777" w:rsidR="00E96C0C" w:rsidRPr="00803366" w:rsidRDefault="00E96C0C" w:rsidP="00E96C0C">
      <w:pPr>
        <w:pStyle w:val="berschrift3"/>
      </w:pPr>
      <w:bookmarkStart w:id="27" w:name="_Toc429135989"/>
      <w:r w:rsidRPr="00803366">
        <w:t>Consumers</w:t>
      </w:r>
      <w:bookmarkEnd w:id="27"/>
    </w:p>
    <w:p w14:paraId="281B3D82" w14:textId="543CA398" w:rsidR="00091A19" w:rsidRPr="00803366" w:rsidRDefault="003905D3" w:rsidP="00091A19">
      <w:r>
        <w:t xml:space="preserve">Every TSI </w:t>
      </w:r>
      <w:r w:rsidR="00FD290F">
        <w:t>participant</w:t>
      </w:r>
      <w:r>
        <w:t>.</w:t>
      </w:r>
    </w:p>
    <w:p w14:paraId="281B3D83" w14:textId="77777777" w:rsidR="00E96C0C" w:rsidRPr="00803366" w:rsidRDefault="00E96C0C" w:rsidP="00E96C0C">
      <w:pPr>
        <w:pStyle w:val="berschrift3"/>
      </w:pPr>
      <w:bookmarkStart w:id="28" w:name="_Toc429135990"/>
      <w:r w:rsidRPr="00803366">
        <w:t>Responsibility</w:t>
      </w:r>
      <w:bookmarkEnd w:id="28"/>
    </w:p>
    <w:p w14:paraId="281B3D84" w14:textId="02F6115C" w:rsidR="00E96C0C" w:rsidRPr="00803366" w:rsidRDefault="00D635F3" w:rsidP="00E96C0C">
      <w:del w:id="29" w:author="Diefenbach" w:date="2015-09-07T13:51:00Z">
        <w:r w:rsidRPr="00803366" w:rsidDel="00FD290F">
          <w:delText>To be defined</w:delText>
        </w:r>
      </w:del>
      <w:ins w:id="30" w:author="Diefenbach" w:date="2015-09-07T13:51:00Z">
        <w:r w:rsidR="00FD290F">
          <w:t>ITTI is responsible for designing the service interface.</w:t>
        </w:r>
      </w:ins>
    </w:p>
    <w:p w14:paraId="281B3D85" w14:textId="77777777" w:rsidR="00E96C0C" w:rsidRDefault="00E96C0C" w:rsidP="00E96C0C">
      <w:pPr>
        <w:pStyle w:val="berschrift2"/>
      </w:pPr>
      <w:bookmarkStart w:id="31" w:name="_Toc429135991"/>
      <w:r w:rsidRPr="00803366">
        <w:t>Requirements &amp; Deployment</w:t>
      </w:r>
      <w:bookmarkEnd w:id="31"/>
    </w:p>
    <w:p w14:paraId="281B3D86" w14:textId="0BAD4571" w:rsidR="0041681B" w:rsidRDefault="0041681B" w:rsidP="0041681B">
      <w:r>
        <w:t>Covered requirements</w:t>
      </w:r>
      <w:ins w:id="32" w:author="Diefenbach" w:date="2015-09-07T13:54:00Z">
        <w:r w:rsidR="006B2CF5">
          <w:t xml:space="preserve"> </w:t>
        </w:r>
      </w:ins>
      <w:ins w:id="33" w:author="Diefenbach" w:date="2015-09-07T13:55:00Z">
        <w:r w:rsidR="006B2CF5">
          <w:fldChar w:fldCharType="begin"/>
        </w:r>
        <w:r w:rsidR="006B2CF5">
          <w:instrText xml:space="preserve"> REF Bib_TACTICS_D1_1_3 \h </w:instrText>
        </w:r>
      </w:ins>
      <w:r w:rsidR="006B2CF5">
        <w:fldChar w:fldCharType="separate"/>
      </w:r>
      <w:ins w:id="34" w:author="Diefenbach" w:date="2015-09-07T13:55:00Z">
        <w:r w:rsidR="006B2CF5" w:rsidRPr="006B2CF5">
          <w:rPr>
            <w:rStyle w:val="BibBookmarkChar"/>
            <w:lang w:val="en-US"/>
          </w:rPr>
          <w:t>[TACTICS D1.1-3]</w:t>
        </w:r>
        <w:r w:rsidR="006B2CF5">
          <w:fldChar w:fldCharType="end"/>
        </w:r>
      </w:ins>
      <w:bookmarkStart w:id="35" w:name="_GoBack"/>
      <w:bookmarkEnd w:id="35"/>
      <w:r>
        <w:t>:</w:t>
      </w:r>
    </w:p>
    <w:p w14:paraId="281B3D87" w14:textId="77777777" w:rsidR="004C6EBA" w:rsidRPr="004C6EBA" w:rsidRDefault="00E6429E" w:rsidP="0041681B">
      <w:pPr>
        <w:pStyle w:val="Listenabsatz"/>
        <w:numPr>
          <w:ilvl w:val="0"/>
          <w:numId w:val="9"/>
        </w:numPr>
        <w:rPr>
          <w:sz w:val="20"/>
        </w:rPr>
      </w:pPr>
      <w:r w:rsidRPr="00FD290F">
        <w:rPr>
          <w:sz w:val="20"/>
        </w:rPr>
        <w:t>DEV-10</w:t>
      </w:r>
      <w:r w:rsidR="004C6EBA" w:rsidRPr="004C6EBA">
        <w:rPr>
          <w:sz w:val="20"/>
        </w:rPr>
        <w:t xml:space="preserve"> </w:t>
      </w:r>
      <w:r w:rsidRPr="00FD290F">
        <w:rPr>
          <w:sz w:val="20"/>
        </w:rPr>
        <w:t>— The TSI is able to run the minimum set of core services on end devices with limited processing and memory capacity with the following minimum configuration: Laptop PCs (CPU: Intel Dual Core SU9303, 1.2GHz, 4GB; HDD: 160GB);  Tablet PCs (CPU: ATOM Dual Core, 1.6GHz, 2GB; HDD: 16GB)</w:t>
      </w:r>
      <w:r w:rsidR="004C6EBA">
        <w:rPr>
          <w:sz w:val="20"/>
        </w:rPr>
        <w:t>;</w:t>
      </w:r>
    </w:p>
    <w:p w14:paraId="281B3D88" w14:textId="77777777" w:rsidR="0041681B" w:rsidRPr="002F4D6F" w:rsidRDefault="002F4D6F" w:rsidP="0041681B">
      <w:pPr>
        <w:pStyle w:val="Listenabsatz"/>
        <w:numPr>
          <w:ilvl w:val="0"/>
          <w:numId w:val="9"/>
        </w:numPr>
      </w:pPr>
      <w:r w:rsidRPr="006F22AF">
        <w:rPr>
          <w:rFonts w:cs="Arial"/>
          <w:sz w:val="20"/>
        </w:rPr>
        <w:t>ARC-20</w:t>
      </w:r>
      <w:r>
        <w:rPr>
          <w:rFonts w:cs="Arial"/>
          <w:sz w:val="20"/>
        </w:rPr>
        <w:t xml:space="preserve"> </w:t>
      </w:r>
      <w:r w:rsidR="00F87A11">
        <w:t>—</w:t>
      </w:r>
      <w:r>
        <w:rPr>
          <w:rFonts w:cs="Arial"/>
          <w:sz w:val="20"/>
        </w:rPr>
        <w:t xml:space="preserve"> </w:t>
      </w:r>
      <w:r w:rsidRPr="006F22AF">
        <w:rPr>
          <w:rFonts w:cs="Arial"/>
          <w:sz w:val="20"/>
        </w:rPr>
        <w:t>Local service repositories enable pre-configuration with service types, policies and providers</w:t>
      </w:r>
      <w:r w:rsidR="0054741E">
        <w:rPr>
          <w:rFonts w:cs="Arial"/>
          <w:sz w:val="20"/>
        </w:rPr>
        <w:t>;</w:t>
      </w:r>
    </w:p>
    <w:p w14:paraId="281B3D89" w14:textId="77777777" w:rsidR="002F4D6F" w:rsidRPr="002F4D6F" w:rsidRDefault="002F4D6F" w:rsidP="0041681B">
      <w:pPr>
        <w:pStyle w:val="Listenabsatz"/>
        <w:numPr>
          <w:ilvl w:val="0"/>
          <w:numId w:val="9"/>
        </w:numPr>
      </w:pPr>
      <w:r w:rsidRPr="006F22AF">
        <w:rPr>
          <w:rFonts w:cs="Arial"/>
          <w:sz w:val="20"/>
        </w:rPr>
        <w:t>ARC-21</w:t>
      </w:r>
      <w:r w:rsidR="00F87A11" w:rsidRPr="00F87A11">
        <w:t xml:space="preserve"> </w:t>
      </w:r>
      <w:r w:rsidR="00F87A11">
        <w:t xml:space="preserve">— </w:t>
      </w:r>
      <w:r>
        <w:rPr>
          <w:rFonts w:cs="Arial"/>
          <w:sz w:val="20"/>
        </w:rPr>
        <w:t>R</w:t>
      </w:r>
      <w:r w:rsidRPr="006F22AF">
        <w:rPr>
          <w:rFonts w:cs="Arial"/>
          <w:sz w:val="20"/>
        </w:rPr>
        <w:t>equested service descriptions and policies</w:t>
      </w:r>
      <w:r>
        <w:rPr>
          <w:rFonts w:cs="Arial"/>
          <w:sz w:val="20"/>
        </w:rPr>
        <w:t xml:space="preserve"> which are u</w:t>
      </w:r>
      <w:r w:rsidRPr="006F22AF">
        <w:rPr>
          <w:rFonts w:cs="Arial"/>
          <w:sz w:val="20"/>
        </w:rPr>
        <w:t xml:space="preserve">nknown by the time </w:t>
      </w:r>
      <w:r>
        <w:rPr>
          <w:rFonts w:cs="Arial"/>
          <w:sz w:val="20"/>
        </w:rPr>
        <w:t xml:space="preserve">the </w:t>
      </w:r>
      <w:r w:rsidRPr="006F22AF">
        <w:rPr>
          <w:rFonts w:cs="Arial"/>
          <w:sz w:val="20"/>
        </w:rPr>
        <w:t>mission starts are added dynamically when bandwid</w:t>
      </w:r>
      <w:r w:rsidR="0054741E">
        <w:rPr>
          <w:rFonts w:cs="Arial"/>
          <w:sz w:val="20"/>
        </w:rPr>
        <w:t>th- and other limitations allow;</w:t>
      </w:r>
      <w:r w:rsidRPr="006F22AF">
        <w:rPr>
          <w:rFonts w:cs="Arial"/>
          <w:sz w:val="20"/>
        </w:rPr>
        <w:t> </w:t>
      </w:r>
    </w:p>
    <w:p w14:paraId="281B3D8A" w14:textId="77777777" w:rsidR="002F4D6F" w:rsidRPr="008C75FD" w:rsidRDefault="008C75FD" w:rsidP="0041681B">
      <w:pPr>
        <w:pStyle w:val="Listenabsatz"/>
        <w:numPr>
          <w:ilvl w:val="0"/>
          <w:numId w:val="9"/>
        </w:numPr>
      </w:pPr>
      <w:r w:rsidRPr="006F22AF">
        <w:rPr>
          <w:rFonts w:cs="Arial"/>
          <w:sz w:val="20"/>
        </w:rPr>
        <w:t>CON-10</w:t>
      </w:r>
      <w:r>
        <w:rPr>
          <w:rFonts w:cs="Arial"/>
          <w:sz w:val="20"/>
        </w:rPr>
        <w:t xml:space="preserve"> </w:t>
      </w:r>
      <w:r w:rsidR="00F87A11">
        <w:t xml:space="preserve">— </w:t>
      </w:r>
      <w:r w:rsidRPr="006F22AF">
        <w:rPr>
          <w:rFonts w:cs="Arial"/>
          <w:sz w:val="20"/>
        </w:rPr>
        <w:t>The TSI provides the capability to define / import new services based on their technical description (i.e. at the mission planning phase)</w:t>
      </w:r>
      <w:r w:rsidR="0054741E">
        <w:rPr>
          <w:rFonts w:cs="Arial"/>
          <w:sz w:val="20"/>
        </w:rPr>
        <w:t>;</w:t>
      </w:r>
    </w:p>
    <w:p w14:paraId="281B3D8B" w14:textId="77777777" w:rsidR="008C75FD" w:rsidRPr="00B24607" w:rsidRDefault="008C75FD" w:rsidP="0041681B">
      <w:pPr>
        <w:pStyle w:val="Listenabsatz"/>
        <w:numPr>
          <w:ilvl w:val="0"/>
          <w:numId w:val="9"/>
        </w:numPr>
      </w:pPr>
      <w:r w:rsidRPr="006F22AF">
        <w:rPr>
          <w:rFonts w:cs="Arial"/>
          <w:sz w:val="20"/>
        </w:rPr>
        <w:t>COR-10</w:t>
      </w:r>
      <w:r>
        <w:rPr>
          <w:rFonts w:cs="Arial"/>
          <w:sz w:val="20"/>
        </w:rPr>
        <w:t xml:space="preserve"> </w:t>
      </w:r>
      <w:r w:rsidR="00F87A11">
        <w:t>—</w:t>
      </w:r>
      <w:r>
        <w:rPr>
          <w:rFonts w:cs="Arial"/>
          <w:sz w:val="20"/>
        </w:rPr>
        <w:t xml:space="preserve"> </w:t>
      </w:r>
      <w:r w:rsidRPr="006F22AF">
        <w:rPr>
          <w:rFonts w:cs="Arial"/>
          <w:sz w:val="20"/>
        </w:rPr>
        <w:t>The TSI provides core services, among them at least service discovery, (local) service registry, messaging, and security services</w:t>
      </w:r>
      <w:r w:rsidR="0054741E">
        <w:rPr>
          <w:rFonts w:cs="Arial"/>
          <w:sz w:val="20"/>
        </w:rPr>
        <w:t>;</w:t>
      </w:r>
    </w:p>
    <w:p w14:paraId="281B3D8C" w14:textId="77777777" w:rsidR="00B24607" w:rsidRPr="00B24607" w:rsidRDefault="00B24607" w:rsidP="0041681B">
      <w:pPr>
        <w:pStyle w:val="Listenabsatz"/>
        <w:numPr>
          <w:ilvl w:val="0"/>
          <w:numId w:val="9"/>
        </w:numPr>
      </w:pPr>
      <w:r w:rsidRPr="006F22AF">
        <w:rPr>
          <w:rFonts w:cs="Arial"/>
          <w:sz w:val="20"/>
        </w:rPr>
        <w:t>CRO-20</w:t>
      </w:r>
      <w:r>
        <w:rPr>
          <w:rFonts w:cs="Arial"/>
          <w:sz w:val="20"/>
        </w:rPr>
        <w:t xml:space="preserve"> </w:t>
      </w:r>
      <w:r w:rsidR="00F87A11">
        <w:t xml:space="preserve">— </w:t>
      </w:r>
      <w:r w:rsidRPr="006F22AF">
        <w:rPr>
          <w:rFonts w:cs="Arial"/>
          <w:sz w:val="20"/>
        </w:rPr>
        <w:t>The adopted cross-layer solution</w:t>
      </w:r>
      <w:r>
        <w:rPr>
          <w:rFonts w:cs="Arial"/>
          <w:sz w:val="20"/>
        </w:rPr>
        <w:t>s</w:t>
      </w:r>
      <w:r w:rsidRPr="006F22AF">
        <w:rPr>
          <w:rFonts w:cs="Arial"/>
          <w:sz w:val="20"/>
        </w:rPr>
        <w:t xml:space="preserve"> are adapted according to the capabilities of the tactical devices</w:t>
      </w:r>
      <w:r w:rsidR="0054741E">
        <w:rPr>
          <w:rFonts w:cs="Arial"/>
          <w:sz w:val="20"/>
        </w:rPr>
        <w:t>;</w:t>
      </w:r>
    </w:p>
    <w:p w14:paraId="281B3D8D" w14:textId="77777777" w:rsidR="00B24607" w:rsidRPr="00B85BC2" w:rsidRDefault="00E703F9" w:rsidP="0041681B">
      <w:pPr>
        <w:pStyle w:val="Listenabsatz"/>
        <w:numPr>
          <w:ilvl w:val="0"/>
          <w:numId w:val="9"/>
        </w:numPr>
      </w:pPr>
      <w:r w:rsidRPr="006F22AF">
        <w:rPr>
          <w:rFonts w:cs="Arial"/>
          <w:sz w:val="20"/>
        </w:rPr>
        <w:t>MET-10</w:t>
      </w:r>
      <w:r>
        <w:rPr>
          <w:rFonts w:cs="Arial"/>
          <w:sz w:val="20"/>
        </w:rPr>
        <w:t xml:space="preserve"> </w:t>
      </w:r>
      <w:r w:rsidR="00F87A11">
        <w:t>—</w:t>
      </w:r>
      <w:r>
        <w:rPr>
          <w:rFonts w:cs="Arial"/>
          <w:sz w:val="20"/>
        </w:rPr>
        <w:t xml:space="preserve"> </w:t>
      </w:r>
      <w:r w:rsidR="00B85BC2" w:rsidRPr="006F22AF">
        <w:rPr>
          <w:rFonts w:cs="Arial"/>
          <w:sz w:val="20"/>
        </w:rPr>
        <w:t>The TSI provides a service infrastructure layer supporting technical service definition based on standard service definition formats (at minimum XSD and WSDL should be supported)</w:t>
      </w:r>
      <w:r w:rsidR="0054741E">
        <w:rPr>
          <w:rFonts w:cs="Arial"/>
          <w:sz w:val="20"/>
        </w:rPr>
        <w:t>;</w:t>
      </w:r>
    </w:p>
    <w:p w14:paraId="281B3D8E" w14:textId="77777777" w:rsidR="00B85BC2" w:rsidRPr="00B85BC2" w:rsidRDefault="00B85BC2" w:rsidP="0041681B">
      <w:pPr>
        <w:pStyle w:val="Listenabsatz"/>
        <w:numPr>
          <w:ilvl w:val="0"/>
          <w:numId w:val="9"/>
        </w:numPr>
      </w:pPr>
      <w:r w:rsidRPr="006F22AF">
        <w:rPr>
          <w:rFonts w:cs="Arial"/>
          <w:sz w:val="20"/>
        </w:rPr>
        <w:t>MET-50</w:t>
      </w:r>
      <w:r>
        <w:rPr>
          <w:rFonts w:cs="Arial"/>
          <w:sz w:val="20"/>
        </w:rPr>
        <w:t xml:space="preserve"> </w:t>
      </w:r>
      <w:r w:rsidR="00F87A11">
        <w:t xml:space="preserve">— </w:t>
      </w:r>
      <w:r w:rsidRPr="006F22AF">
        <w:rPr>
          <w:rFonts w:cs="Arial"/>
          <w:sz w:val="20"/>
        </w:rPr>
        <w:t xml:space="preserve">Semantic description of services is specified in the form of </w:t>
      </w:r>
      <w:r>
        <w:rPr>
          <w:rFonts w:cs="Arial"/>
          <w:sz w:val="20"/>
        </w:rPr>
        <w:t xml:space="preserve">a </w:t>
      </w:r>
      <w:r w:rsidRPr="006F22AF">
        <w:rPr>
          <w:rFonts w:cs="Arial"/>
          <w:sz w:val="20"/>
        </w:rPr>
        <w:t>common ontology for the TSI</w:t>
      </w:r>
      <w:r w:rsidR="0054741E">
        <w:rPr>
          <w:rFonts w:cs="Arial"/>
          <w:sz w:val="20"/>
        </w:rPr>
        <w:t>;</w:t>
      </w:r>
    </w:p>
    <w:p w14:paraId="281B3D8F" w14:textId="77777777" w:rsidR="00B85BC2" w:rsidRPr="00B85BC2" w:rsidRDefault="00B85BC2" w:rsidP="0041681B">
      <w:pPr>
        <w:pStyle w:val="Listenabsatz"/>
        <w:numPr>
          <w:ilvl w:val="0"/>
          <w:numId w:val="9"/>
        </w:numPr>
      </w:pPr>
      <w:r w:rsidRPr="006F22AF">
        <w:rPr>
          <w:rFonts w:cs="Arial"/>
          <w:sz w:val="20"/>
        </w:rPr>
        <w:t>QOS-130</w:t>
      </w:r>
      <w:r>
        <w:rPr>
          <w:rFonts w:cs="Arial"/>
          <w:sz w:val="20"/>
        </w:rPr>
        <w:t xml:space="preserve"> </w:t>
      </w:r>
      <w:r w:rsidR="00F87A11">
        <w:t>—</w:t>
      </w:r>
      <w:r>
        <w:rPr>
          <w:rFonts w:cs="Arial"/>
          <w:sz w:val="20"/>
        </w:rPr>
        <w:t xml:space="preserve"> </w:t>
      </w:r>
      <w:r w:rsidRPr="006F22AF">
        <w:rPr>
          <w:rFonts w:cs="Arial"/>
          <w:sz w:val="20"/>
        </w:rPr>
        <w:t>The TSI provides means for (re-)configuring the "service quality" (i.e. the quality of information provided, not the quality of the communication, e.g. the resolution of an image from a sensor) based on certain criteria (e.g. expected bandwidth or a priority of the invoker of the service)</w:t>
      </w:r>
      <w:r w:rsidR="0054741E">
        <w:rPr>
          <w:rFonts w:cs="Arial"/>
          <w:sz w:val="20"/>
        </w:rPr>
        <w:t>;</w:t>
      </w:r>
    </w:p>
    <w:p w14:paraId="281B3D92" w14:textId="77777777" w:rsidR="00F87A11" w:rsidRPr="00F93C4F" w:rsidRDefault="00F87A11" w:rsidP="0041681B">
      <w:pPr>
        <w:pStyle w:val="Listenabsatz"/>
        <w:numPr>
          <w:ilvl w:val="0"/>
          <w:numId w:val="9"/>
        </w:numPr>
      </w:pPr>
      <w:r w:rsidRPr="006F22AF">
        <w:rPr>
          <w:rFonts w:cs="Arial"/>
          <w:sz w:val="20"/>
        </w:rPr>
        <w:lastRenderedPageBreak/>
        <w:t>SEC-010</w:t>
      </w:r>
      <w:r>
        <w:rPr>
          <w:rFonts w:cs="Arial"/>
          <w:sz w:val="20"/>
        </w:rPr>
        <w:t xml:space="preserve"> </w:t>
      </w:r>
      <w:r>
        <w:t xml:space="preserve">— </w:t>
      </w:r>
      <w:r w:rsidR="00F93C4F" w:rsidRPr="006F22AF">
        <w:rPr>
          <w:rFonts w:cs="Arial"/>
          <w:sz w:val="20"/>
        </w:rPr>
        <w:t>A principal does not disclose information to unauthorised entities allowing the deduction of the state of the principal</w:t>
      </w:r>
      <w:r w:rsidR="0054741E">
        <w:rPr>
          <w:rFonts w:cs="Arial"/>
          <w:sz w:val="20"/>
        </w:rPr>
        <w:t>;</w:t>
      </w:r>
    </w:p>
    <w:p w14:paraId="281B3D93" w14:textId="77777777" w:rsidR="00F93C4F" w:rsidRPr="0054741E" w:rsidRDefault="0054741E" w:rsidP="0041681B">
      <w:pPr>
        <w:pStyle w:val="Listenabsatz"/>
        <w:numPr>
          <w:ilvl w:val="0"/>
          <w:numId w:val="9"/>
        </w:numPr>
      </w:pPr>
      <w:r w:rsidRPr="006F22AF">
        <w:rPr>
          <w:rFonts w:cs="Arial"/>
          <w:sz w:val="20"/>
        </w:rPr>
        <w:t>SEC-020</w:t>
      </w:r>
      <w:r>
        <w:rPr>
          <w:rFonts w:cs="Arial"/>
          <w:sz w:val="20"/>
        </w:rPr>
        <w:t xml:space="preserve"> </w:t>
      </w:r>
      <w:r>
        <w:t xml:space="preserve">— </w:t>
      </w:r>
      <w:r w:rsidRPr="006F22AF">
        <w:rPr>
          <w:rFonts w:cs="Arial"/>
          <w:sz w:val="20"/>
        </w:rPr>
        <w:t>The principal does not relinquish control (possession) of the protected attribute</w:t>
      </w:r>
      <w:r>
        <w:rPr>
          <w:rFonts w:cs="Arial"/>
          <w:sz w:val="20"/>
        </w:rPr>
        <w:t>;</w:t>
      </w:r>
    </w:p>
    <w:p w14:paraId="281B3D94" w14:textId="77777777" w:rsidR="0054741E" w:rsidRPr="0054741E" w:rsidRDefault="0054741E" w:rsidP="0041681B">
      <w:pPr>
        <w:pStyle w:val="Listenabsatz"/>
        <w:numPr>
          <w:ilvl w:val="0"/>
          <w:numId w:val="9"/>
        </w:numPr>
      </w:pPr>
      <w:r w:rsidRPr="006F22AF">
        <w:rPr>
          <w:rFonts w:cs="Arial"/>
          <w:sz w:val="20"/>
        </w:rPr>
        <w:t>SEC-030</w:t>
      </w:r>
      <w:r>
        <w:rPr>
          <w:rFonts w:cs="Arial"/>
          <w:sz w:val="20"/>
        </w:rPr>
        <w:t xml:space="preserve"> </w:t>
      </w:r>
      <w:r>
        <w:t xml:space="preserve">— </w:t>
      </w:r>
      <w:r w:rsidRPr="006F22AF">
        <w:rPr>
          <w:rFonts w:cs="Arial"/>
          <w:sz w:val="20"/>
        </w:rPr>
        <w:t>Non-existence of information flows that may have been subject to modification by entities at different levels of integrity than the originating principal</w:t>
      </w:r>
      <w:r>
        <w:rPr>
          <w:rFonts w:cs="Arial"/>
          <w:sz w:val="20"/>
        </w:rPr>
        <w:t>;</w:t>
      </w:r>
    </w:p>
    <w:p w14:paraId="281B3D95" w14:textId="77777777" w:rsidR="0054741E" w:rsidRPr="00F849B7" w:rsidRDefault="0054741E" w:rsidP="0041681B">
      <w:pPr>
        <w:pStyle w:val="Listenabsatz"/>
        <w:numPr>
          <w:ilvl w:val="0"/>
          <w:numId w:val="9"/>
        </w:numPr>
      </w:pPr>
      <w:r w:rsidRPr="006F22AF">
        <w:rPr>
          <w:rFonts w:cs="Arial"/>
          <w:sz w:val="20"/>
        </w:rPr>
        <w:t>SEC-060</w:t>
      </w:r>
      <w:r>
        <w:rPr>
          <w:rFonts w:cs="Arial"/>
          <w:sz w:val="20"/>
        </w:rPr>
        <w:t xml:space="preserve"> </w:t>
      </w:r>
      <w:r>
        <w:t xml:space="preserve">— </w:t>
      </w:r>
      <w:r w:rsidRPr="006F22AF">
        <w:rPr>
          <w:rFonts w:cs="Arial"/>
          <w:sz w:val="20"/>
        </w:rPr>
        <w:t>The ability of only authorised principals to interpret data</w:t>
      </w:r>
      <w:r>
        <w:rPr>
          <w:rFonts w:cs="Arial"/>
          <w:sz w:val="20"/>
        </w:rPr>
        <w:t>;</w:t>
      </w:r>
    </w:p>
    <w:p w14:paraId="281B3D96" w14:textId="77777777" w:rsidR="00F849B7" w:rsidRPr="00492D96" w:rsidRDefault="00492D96" w:rsidP="0041681B">
      <w:pPr>
        <w:pStyle w:val="Listenabsatz"/>
        <w:numPr>
          <w:ilvl w:val="0"/>
          <w:numId w:val="9"/>
        </w:numPr>
      </w:pPr>
      <w:r w:rsidRPr="006F22AF">
        <w:rPr>
          <w:rFonts w:cs="Arial"/>
          <w:sz w:val="20"/>
        </w:rPr>
        <w:t>SQM-20</w:t>
      </w:r>
      <w:r>
        <w:rPr>
          <w:rFonts w:cs="Arial"/>
          <w:sz w:val="20"/>
        </w:rPr>
        <w:t xml:space="preserve"> </w:t>
      </w:r>
      <w:r>
        <w:t xml:space="preserve">— </w:t>
      </w:r>
      <w:r w:rsidRPr="006F22AF">
        <w:rPr>
          <w:rFonts w:cs="Arial"/>
          <w:sz w:val="20"/>
        </w:rPr>
        <w:t>The SOA Service Quality management process captures and delivers a service's key performance indicators (KPI)</w:t>
      </w:r>
      <w:r>
        <w:rPr>
          <w:rFonts w:cs="Arial"/>
          <w:sz w:val="20"/>
        </w:rPr>
        <w:t xml:space="preserve"> </w:t>
      </w:r>
      <w:r w:rsidRPr="006F22AF">
        <w:rPr>
          <w:rFonts w:cs="Arial"/>
          <w:sz w:val="20"/>
        </w:rPr>
        <w:t>based on service type, network status and information about the service producer and consumer capabilities</w:t>
      </w:r>
      <w:r>
        <w:rPr>
          <w:rFonts w:cs="Arial"/>
          <w:sz w:val="20"/>
        </w:rPr>
        <w:t>;</w:t>
      </w:r>
    </w:p>
    <w:p w14:paraId="281B3D97" w14:textId="77777777" w:rsidR="00EF2494" w:rsidRPr="00EF2494" w:rsidRDefault="00492D96" w:rsidP="00EF2494">
      <w:pPr>
        <w:pStyle w:val="Listenabsatz"/>
        <w:numPr>
          <w:ilvl w:val="0"/>
          <w:numId w:val="9"/>
        </w:numPr>
      </w:pPr>
      <w:r>
        <w:rPr>
          <w:rFonts w:cs="Arial"/>
          <w:sz w:val="20"/>
        </w:rPr>
        <w:t xml:space="preserve">SQM-40 </w:t>
      </w:r>
      <w:r>
        <w:t>—</w:t>
      </w:r>
      <w:r w:rsidR="00BA7F98" w:rsidRPr="00BA7F98">
        <w:rPr>
          <w:rFonts w:cs="Arial"/>
          <w:sz w:val="20"/>
        </w:rPr>
        <w:t xml:space="preserve"> </w:t>
      </w:r>
      <w:r w:rsidR="00BA7F98" w:rsidRPr="006F22AF">
        <w:rPr>
          <w:rFonts w:cs="Arial"/>
          <w:sz w:val="20"/>
        </w:rPr>
        <w:t>The TSI supports management of SLSs tailored to the TSI capabilities for the set of services offered.</w:t>
      </w:r>
    </w:p>
    <w:p w14:paraId="281B3D98" w14:textId="77777777" w:rsidR="00981E77" w:rsidRPr="00EF2494" w:rsidRDefault="00981E77" w:rsidP="008D79B6">
      <w:r w:rsidRPr="00EF2494">
        <w:rPr>
          <w:rFonts w:cs="Arial"/>
          <w:szCs w:val="22"/>
        </w:rPr>
        <w:t>A local Metadata Handling</w:t>
      </w:r>
      <w:r w:rsidR="00B070AD" w:rsidRPr="00EF2494">
        <w:rPr>
          <w:rFonts w:cs="Arial"/>
          <w:szCs w:val="22"/>
        </w:rPr>
        <w:t xml:space="preserve"> service should</w:t>
      </w:r>
      <w:r w:rsidRPr="00EF2494">
        <w:rPr>
          <w:rFonts w:cs="Arial"/>
          <w:szCs w:val="22"/>
        </w:rPr>
        <w:t xml:space="preserve"> be deployed on every TSI node.</w:t>
      </w:r>
      <w:r w:rsidR="00BA5766" w:rsidRPr="00EF2494">
        <w:rPr>
          <w:rFonts w:cs="Arial"/>
          <w:szCs w:val="22"/>
        </w:rPr>
        <w:t xml:space="preserve"> We do not foresee any limitation</w:t>
      </w:r>
      <w:r w:rsidR="00BE25E6">
        <w:rPr>
          <w:rFonts w:cs="Arial"/>
          <w:szCs w:val="22"/>
        </w:rPr>
        <w:t>s</w:t>
      </w:r>
      <w:r w:rsidR="00BA5766" w:rsidRPr="00EF2494">
        <w:rPr>
          <w:rFonts w:cs="Arial"/>
          <w:szCs w:val="22"/>
        </w:rPr>
        <w:t xml:space="preserve"> for this service in terms of e.g. type of TSI node or device used.</w:t>
      </w:r>
    </w:p>
    <w:p w14:paraId="281B3D99" w14:textId="77777777" w:rsidR="00E96C0C" w:rsidRPr="00803366" w:rsidRDefault="00E96C0C" w:rsidP="00E96C0C">
      <w:pPr>
        <w:pStyle w:val="berschrift2"/>
      </w:pPr>
      <w:bookmarkStart w:id="36" w:name="_Toc429135992"/>
      <w:r w:rsidRPr="00803366">
        <w:t>Information Model</w:t>
      </w:r>
      <w:bookmarkEnd w:id="36"/>
    </w:p>
    <w:p w14:paraId="281B3D9A" w14:textId="77777777" w:rsidR="00E96C0C" w:rsidRPr="00803366" w:rsidRDefault="00E96C0C" w:rsidP="00E96C0C">
      <w:pPr>
        <w:pStyle w:val="berschrift3"/>
      </w:pPr>
      <w:bookmarkStart w:id="37" w:name="_Toc429135993"/>
      <w:r w:rsidRPr="00803366">
        <w:t>Standards</w:t>
      </w:r>
      <w:bookmarkEnd w:id="37"/>
    </w:p>
    <w:p w14:paraId="281B3D9B" w14:textId="77777777" w:rsidR="005B6DA8" w:rsidRPr="00124F48" w:rsidRDefault="005B6DA8" w:rsidP="005B6DA8">
      <w:r>
        <w:t>The Metadata Handling service</w:t>
      </w:r>
      <w:r w:rsidR="009E3573">
        <w:t xml:space="preserve"> will be implemented as a web service. Its</w:t>
      </w:r>
      <w:r>
        <w:t xml:space="preserve"> interfaces will be described using WSDL.</w:t>
      </w:r>
    </w:p>
    <w:p w14:paraId="281B3D9C" w14:textId="77777777" w:rsidR="00595025" w:rsidRDefault="00595025" w:rsidP="00E96C0C">
      <w:pPr>
        <w:pStyle w:val="berschrift3"/>
      </w:pPr>
      <w:bookmarkStart w:id="38" w:name="_Toc429135994"/>
      <w:r>
        <w:t>Supported metadata types</w:t>
      </w:r>
      <w:bookmarkEnd w:id="38"/>
    </w:p>
    <w:p w14:paraId="281B3D9D" w14:textId="77777777" w:rsidR="00595025" w:rsidRDefault="00290155" w:rsidP="00595025">
      <w:r>
        <w:t xml:space="preserve">The Metadata </w:t>
      </w:r>
      <w:r w:rsidR="003C57B2">
        <w:t>H</w:t>
      </w:r>
      <w:r>
        <w:t>andling</w:t>
      </w:r>
      <w:r w:rsidR="00595025">
        <w:t xml:space="preserve"> will provide and store the following types of metadata:</w:t>
      </w:r>
    </w:p>
    <w:p w14:paraId="281B3D9E" w14:textId="77777777" w:rsidR="00595025" w:rsidRDefault="00595025" w:rsidP="00595025">
      <w:pPr>
        <w:pStyle w:val="Listenabsatz"/>
        <w:numPr>
          <w:ilvl w:val="0"/>
          <w:numId w:val="13"/>
        </w:numPr>
      </w:pPr>
      <w:r>
        <w:t>User metadata – information about user of particular tactics node including information about its mission type,</w:t>
      </w:r>
    </w:p>
    <w:p w14:paraId="281B3D9F" w14:textId="77777777" w:rsidR="00595025" w:rsidRDefault="00595025" w:rsidP="00595025">
      <w:pPr>
        <w:pStyle w:val="Listenabsatz"/>
        <w:numPr>
          <w:ilvl w:val="0"/>
          <w:numId w:val="13"/>
        </w:numPr>
      </w:pPr>
      <w:r>
        <w:t>Device metadata – information about device which is connected using TSI (e.g. handheld, laptop etc) detail according to format described in D2.1.4-1</w:t>
      </w:r>
    </w:p>
    <w:p w14:paraId="281B3DA0" w14:textId="77777777" w:rsidR="00595025" w:rsidRDefault="00595025" w:rsidP="00595025">
      <w:pPr>
        <w:pStyle w:val="Listenabsatz"/>
        <w:numPr>
          <w:ilvl w:val="0"/>
          <w:numId w:val="13"/>
        </w:numPr>
      </w:pPr>
      <w:r>
        <w:t>Network metadata – information about quality of the network described using model specified in D2.1.4-1</w:t>
      </w:r>
    </w:p>
    <w:p w14:paraId="281B3DA1" w14:textId="77777777" w:rsidR="00595025" w:rsidRDefault="00595025" w:rsidP="00595025">
      <w:pPr>
        <w:pStyle w:val="Listenabsatz"/>
        <w:numPr>
          <w:ilvl w:val="0"/>
          <w:numId w:val="13"/>
        </w:numPr>
      </w:pPr>
      <w:r>
        <w:t>Service metadata – description of service in WSDL (or other service description language) with additional fields defined in D.2.1.4-1</w:t>
      </w:r>
    </w:p>
    <w:p w14:paraId="281B3DA2" w14:textId="431A436A" w:rsidR="00595025" w:rsidRPr="00595025" w:rsidRDefault="00F6309B" w:rsidP="00B460B8">
      <w:r>
        <w:t>Furthermore</w:t>
      </w:r>
      <w:r w:rsidR="00966328">
        <w:t>,</w:t>
      </w:r>
      <w:r>
        <w:t xml:space="preserve"> the Metadata Handling</w:t>
      </w:r>
      <w:r w:rsidR="00B460B8">
        <w:t xml:space="preserve"> will store the dependencies between services and other metadata structures in the form of ontology which will enable the possibility to provide </w:t>
      </w:r>
      <w:r w:rsidR="00FD290F">
        <w:t xml:space="preserve">this </w:t>
      </w:r>
      <w:r w:rsidR="00B460B8">
        <w:t>information to other components.</w:t>
      </w:r>
    </w:p>
    <w:p w14:paraId="281B3DA3" w14:textId="77777777" w:rsidR="00E96C0C" w:rsidRDefault="00E96C0C" w:rsidP="00E96C0C">
      <w:pPr>
        <w:pStyle w:val="berschrift3"/>
      </w:pPr>
      <w:bookmarkStart w:id="39" w:name="_Toc429135995"/>
      <w:r w:rsidRPr="00803366">
        <w:t>Inputs &amp; Outputs</w:t>
      </w:r>
      <w:bookmarkEnd w:id="39"/>
    </w:p>
    <w:p w14:paraId="281B3DA4" w14:textId="77777777" w:rsidR="00E6429E" w:rsidRDefault="008302F4" w:rsidP="00FD290F">
      <w:pPr>
        <w:pStyle w:val="berschrift4"/>
        <w:rPr>
          <w:lang w:val="en-US"/>
        </w:rPr>
      </w:pPr>
      <w:r w:rsidRPr="00D57C39">
        <w:rPr>
          <w:lang w:val="en-US"/>
        </w:rPr>
        <w:t>setTSINodeMode</w:t>
      </w:r>
      <w:r>
        <w:rPr>
          <w:lang w:val="en-US"/>
        </w:rPr>
        <w:t>(TSINodeType)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879"/>
        <w:gridCol w:w="4874"/>
      </w:tblGrid>
      <w:tr w:rsidR="001C5D9F" w14:paraId="281B3DA7" w14:textId="77777777" w:rsidTr="00FD29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879" w:type="dxa"/>
          </w:tcPr>
          <w:p w14:paraId="281B3DA5" w14:textId="77777777" w:rsidR="001C5D9F" w:rsidRDefault="001C5D9F" w:rsidP="00FD290F">
            <w:r>
              <w:t>Input</w:t>
            </w:r>
          </w:p>
        </w:tc>
        <w:tc>
          <w:tcPr>
            <w:tcW w:w="4874" w:type="dxa"/>
          </w:tcPr>
          <w:p w14:paraId="281B3DA6" w14:textId="77777777" w:rsidR="001C5D9F" w:rsidRDefault="001C5D9F" w:rsidP="00FD290F">
            <w:r>
              <w:t>Output</w:t>
            </w:r>
          </w:p>
        </w:tc>
      </w:tr>
      <w:tr w:rsidR="001C5D9F" w14:paraId="281B3DAA" w14:textId="77777777" w:rsidTr="00FD290F">
        <w:tc>
          <w:tcPr>
            <w:tcW w:w="4879" w:type="dxa"/>
          </w:tcPr>
          <w:p w14:paraId="281B3DA8" w14:textId="61992421" w:rsidR="00E6429E" w:rsidRPr="00FD290F" w:rsidRDefault="001C5D9F" w:rsidP="00FD290F">
            <w:pPr>
              <w:spacing w:before="0" w:beforeAutospacing="0" w:after="0" w:afterAutospacing="0"/>
              <w:contextualSpacing w:val="0"/>
              <w:jc w:val="left"/>
              <w:rPr>
                <w:rFonts w:eastAsia="Times New Roman"/>
                <w:lang w:val="en-US"/>
              </w:rPr>
            </w:pPr>
            <w:r w:rsidRPr="001C5D9F">
              <w:rPr>
                <w:lang w:val="en-US"/>
              </w:rPr>
              <w:t>TSINodeType</w:t>
            </w:r>
            <w:r w:rsidR="00D22CC5">
              <w:rPr>
                <w:lang w:val="en-US"/>
              </w:rPr>
              <w:t xml:space="preserve"> </w:t>
            </w:r>
            <w:r w:rsidR="00A1313D">
              <w:t>: enumeration (</w:t>
            </w:r>
            <w:r w:rsidR="00A1313D">
              <w:rPr>
                <w:lang w:val="en-US"/>
              </w:rPr>
              <w:t xml:space="preserve">possible values: </w:t>
            </w:r>
            <w:r w:rsidR="00A1313D">
              <w:t>TN-D, TN-M, TN-C, TN-H)</w:t>
            </w:r>
          </w:p>
        </w:tc>
        <w:tc>
          <w:tcPr>
            <w:tcW w:w="4874" w:type="dxa"/>
          </w:tcPr>
          <w:p w14:paraId="281B3DA9" w14:textId="4B0BF209" w:rsidR="00E6429E" w:rsidRDefault="00A1313D" w:rsidP="00FD290F">
            <w:pPr>
              <w:spacing w:before="0" w:beforeAutospacing="0"/>
              <w:jc w:val="left"/>
              <w:rPr>
                <w:rFonts w:eastAsia="Times New Roman"/>
              </w:rPr>
            </w:pPr>
            <w:r>
              <w:t>boolean</w:t>
            </w:r>
          </w:p>
        </w:tc>
      </w:tr>
    </w:tbl>
    <w:p w14:paraId="281B3DAB" w14:textId="77777777" w:rsidR="00B37C6A" w:rsidRDefault="00E6429E">
      <w:pPr>
        <w:rPr>
          <w:lang w:val="en-US"/>
        </w:rPr>
      </w:pPr>
      <w:r w:rsidRPr="00FD290F">
        <w:rPr>
          <w:b/>
          <w:lang w:val="en-US"/>
        </w:rPr>
        <w:t>setTSINodeMode</w:t>
      </w:r>
      <w:r w:rsidR="001C5D9F" w:rsidRPr="001C5D9F">
        <w:rPr>
          <w:lang w:val="en-US"/>
        </w:rPr>
        <w:t>(TSINodeType)</w:t>
      </w:r>
      <w:r w:rsidR="001C5D9F">
        <w:rPr>
          <w:lang w:val="en-US"/>
        </w:rPr>
        <w:t xml:space="preserve"> method</w:t>
      </w:r>
      <w:r w:rsidR="001C5D9F" w:rsidRPr="001C5D9F">
        <w:rPr>
          <w:lang w:val="en-US"/>
        </w:rPr>
        <w:t xml:space="preserve"> sets the mode in which TSI node operates e.g. DeployableHQ, Vehicle or Dismounted</w:t>
      </w:r>
      <w:r w:rsidR="001C5D9F">
        <w:rPr>
          <w:lang w:val="en-US"/>
        </w:rPr>
        <w:t xml:space="preserve">. </w:t>
      </w:r>
      <w:r w:rsidR="001C5D9F" w:rsidRPr="001C5D9F">
        <w:rPr>
          <w:lang w:val="en-US"/>
        </w:rPr>
        <w:t>This method should be called by the TSI node when the operation mode is changed</w:t>
      </w:r>
      <w:r w:rsidR="001C5D9F">
        <w:rPr>
          <w:lang w:val="en-US"/>
        </w:rPr>
        <w:t>.</w:t>
      </w:r>
    </w:p>
    <w:p w14:paraId="281B3DAC" w14:textId="77777777" w:rsidR="00E6429E" w:rsidRDefault="00AC513B" w:rsidP="00FD290F">
      <w:pPr>
        <w:pStyle w:val="berschrift4"/>
        <w:rPr>
          <w:lang w:val="en-US"/>
        </w:rPr>
      </w:pPr>
      <w:r>
        <w:rPr>
          <w:lang w:val="en-US"/>
        </w:rPr>
        <w:t>r</w:t>
      </w:r>
      <w:r w:rsidRPr="00D57C39">
        <w:rPr>
          <w:lang w:val="en-US"/>
        </w:rPr>
        <w:t>egisterMetadataObject</w:t>
      </w:r>
      <w:r w:rsidRPr="002C795F">
        <w:rPr>
          <w:lang w:val="en-US"/>
        </w:rPr>
        <w:t>(TypeOfObject,MetadataObject)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879"/>
        <w:gridCol w:w="4874"/>
      </w:tblGrid>
      <w:tr w:rsidR="00AC513B" w14:paraId="281B3DAF" w14:textId="77777777" w:rsidTr="00FD29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879" w:type="dxa"/>
          </w:tcPr>
          <w:p w14:paraId="281B3DAD" w14:textId="77777777" w:rsidR="00AC513B" w:rsidRDefault="00AC513B" w:rsidP="00FD290F">
            <w:r>
              <w:t>Input</w:t>
            </w:r>
          </w:p>
        </w:tc>
        <w:tc>
          <w:tcPr>
            <w:tcW w:w="4874" w:type="dxa"/>
          </w:tcPr>
          <w:p w14:paraId="281B3DAE" w14:textId="77777777" w:rsidR="00AC513B" w:rsidRDefault="00AC513B" w:rsidP="00FD290F">
            <w:r>
              <w:t>Output</w:t>
            </w:r>
          </w:p>
        </w:tc>
      </w:tr>
      <w:tr w:rsidR="00AC513B" w14:paraId="281B3DB3" w14:textId="77777777" w:rsidTr="00FD290F">
        <w:tc>
          <w:tcPr>
            <w:tcW w:w="4879" w:type="dxa"/>
          </w:tcPr>
          <w:p w14:paraId="281B3DB0" w14:textId="24511A43" w:rsidR="001A6483" w:rsidRPr="00FD290F" w:rsidRDefault="002C0DCF" w:rsidP="00FD290F">
            <w:pPr>
              <w:spacing w:before="0" w:beforeAutospacing="0" w:after="0" w:afterAutospacing="0"/>
              <w:contextualSpacing w:val="0"/>
              <w:jc w:val="left"/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TypeOfObject </w:t>
            </w:r>
            <w:r w:rsidR="00E6429E" w:rsidRPr="00FD290F">
              <w:rPr>
                <w:lang w:val="en-US"/>
              </w:rPr>
              <w:t>: enumeration (</w:t>
            </w:r>
            <w:r w:rsidR="00A1313D">
              <w:rPr>
                <w:lang w:val="en-US"/>
              </w:rPr>
              <w:t xml:space="preserve">possible values: </w:t>
            </w:r>
            <w:r w:rsidR="00E6429E" w:rsidRPr="00FD290F">
              <w:rPr>
                <w:lang w:val="en-US"/>
              </w:rPr>
              <w:t xml:space="preserve">Device, UserMission, Service, </w:t>
            </w:r>
            <w:r w:rsidR="00A1313D">
              <w:rPr>
                <w:lang w:val="en-US"/>
              </w:rPr>
              <w:t>Network, Topic, Rule)</w:t>
            </w:r>
          </w:p>
          <w:p w14:paraId="281B3DB1" w14:textId="566951C2" w:rsidR="00E6429E" w:rsidRPr="00FD290F" w:rsidRDefault="002C0DCF" w:rsidP="00FD290F">
            <w:pPr>
              <w:spacing w:before="0" w:beforeAutospacing="0" w:after="0" w:afterAutospacing="0"/>
              <w:contextualSpacing w:val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MetadataObject </w:t>
            </w:r>
            <w:r w:rsidR="00A1313D">
              <w:rPr>
                <w:lang w:val="en-US"/>
              </w:rPr>
              <w:t>: MetadataObject (possible subtypes: Device, UserMission, Service, Network, Topic, Rule)</w:t>
            </w:r>
          </w:p>
        </w:tc>
        <w:tc>
          <w:tcPr>
            <w:tcW w:w="4874" w:type="dxa"/>
          </w:tcPr>
          <w:p w14:paraId="281B3DB2" w14:textId="21725C04" w:rsidR="001A6483" w:rsidRDefault="00A1313D" w:rsidP="00FD290F">
            <w:pPr>
              <w:spacing w:before="0" w:beforeAutospacing="0"/>
              <w:jc w:val="left"/>
              <w:rPr>
                <w:rFonts w:eastAsia="Times New Roman"/>
              </w:rPr>
            </w:pPr>
            <w:r>
              <w:t>boolean</w:t>
            </w:r>
          </w:p>
        </w:tc>
      </w:tr>
    </w:tbl>
    <w:p w14:paraId="281B3DB4" w14:textId="77777777" w:rsidR="00B37C6A" w:rsidRDefault="00AC513B">
      <w:pPr>
        <w:rPr>
          <w:lang w:val="en-US"/>
        </w:rPr>
      </w:pPr>
      <w:r w:rsidRPr="00D57C39">
        <w:rPr>
          <w:b/>
          <w:lang w:val="en-US"/>
        </w:rPr>
        <w:t>registerMetadataObject</w:t>
      </w:r>
      <w:r w:rsidRPr="002C795F">
        <w:rPr>
          <w:lang w:val="en-US"/>
        </w:rPr>
        <w:t>(TypeOfObject,MetadataObject)</w:t>
      </w:r>
      <w:r>
        <w:rPr>
          <w:lang w:val="en-US"/>
        </w:rPr>
        <w:t xml:space="preserve"> method </w:t>
      </w:r>
      <w:r w:rsidRPr="002C795F">
        <w:rPr>
          <w:lang w:val="en-US"/>
        </w:rPr>
        <w:t>store</w:t>
      </w:r>
      <w:r>
        <w:rPr>
          <w:lang w:val="en-US"/>
        </w:rPr>
        <w:t>s</w:t>
      </w:r>
      <w:r w:rsidRPr="002C795F">
        <w:rPr>
          <w:lang w:val="en-US"/>
        </w:rPr>
        <w:t xml:space="preserve"> metadata about some object which type could be: user facing service, network, core service, whole system configuration, deployment details, topic definition etc.</w:t>
      </w:r>
      <w:r>
        <w:rPr>
          <w:lang w:val="en-US"/>
        </w:rPr>
        <w:t xml:space="preserve">  </w:t>
      </w:r>
      <w:r w:rsidRPr="00AC513B">
        <w:rPr>
          <w:lang w:val="en-US"/>
        </w:rPr>
        <w:t>This met</w:t>
      </w:r>
      <w:r>
        <w:rPr>
          <w:lang w:val="en-US"/>
        </w:rPr>
        <w:t xml:space="preserve">hod should be executed when a new object </w:t>
      </w:r>
      <w:r w:rsidRPr="00AC513B">
        <w:rPr>
          <w:lang w:val="en-US"/>
        </w:rPr>
        <w:t>with associated meta</w:t>
      </w:r>
      <w:r>
        <w:rPr>
          <w:lang w:val="en-US"/>
        </w:rPr>
        <w:t>data has been discovered. M</w:t>
      </w:r>
      <w:r w:rsidRPr="00AC513B">
        <w:rPr>
          <w:lang w:val="en-US"/>
        </w:rPr>
        <w:t>ethod could be also represented as the set of methods like:</w:t>
      </w:r>
    </w:p>
    <w:p w14:paraId="281B3DB5" w14:textId="77777777" w:rsidR="00E6429E" w:rsidRDefault="00AC513B" w:rsidP="00FD290F">
      <w:pPr>
        <w:pStyle w:val="Listenabsatz"/>
        <w:numPr>
          <w:ilvl w:val="0"/>
          <w:numId w:val="14"/>
        </w:numPr>
        <w:rPr>
          <w:lang w:val="en-US"/>
        </w:rPr>
      </w:pPr>
      <w:r w:rsidRPr="00AC513B">
        <w:rPr>
          <w:lang w:val="en-US"/>
        </w:rPr>
        <w:t>registerTopicMetadata(TopicMetadata),</w:t>
      </w:r>
    </w:p>
    <w:p w14:paraId="281B3DB6" w14:textId="77777777" w:rsidR="00E6429E" w:rsidRDefault="00AC513B" w:rsidP="00FD290F">
      <w:pPr>
        <w:pStyle w:val="Listenabsatz"/>
        <w:numPr>
          <w:ilvl w:val="0"/>
          <w:numId w:val="14"/>
        </w:numPr>
        <w:rPr>
          <w:lang w:val="en-US"/>
        </w:rPr>
      </w:pPr>
      <w:r w:rsidRPr="00AC513B">
        <w:rPr>
          <w:lang w:val="en-US"/>
        </w:rPr>
        <w:t>registerUserFacingServiceMetadata(UserFacingServiceMetadata),</w:t>
      </w:r>
    </w:p>
    <w:p w14:paraId="281B3DB7" w14:textId="77777777" w:rsidR="00E6429E" w:rsidRDefault="00AC513B" w:rsidP="00FD290F">
      <w:pPr>
        <w:pStyle w:val="Listenabsatz"/>
        <w:numPr>
          <w:ilvl w:val="0"/>
          <w:numId w:val="14"/>
        </w:numPr>
        <w:rPr>
          <w:lang w:val="en-US"/>
        </w:rPr>
      </w:pPr>
      <w:r w:rsidRPr="00AC513B">
        <w:rPr>
          <w:lang w:val="en-US"/>
        </w:rPr>
        <w:t>registerNetworkMetadata(NetworkMetadata),</w:t>
      </w:r>
    </w:p>
    <w:p w14:paraId="281B3DB8" w14:textId="77777777" w:rsidR="00E6429E" w:rsidRDefault="00AC513B" w:rsidP="00FD290F">
      <w:pPr>
        <w:pStyle w:val="Listenabsatz"/>
        <w:numPr>
          <w:ilvl w:val="0"/>
          <w:numId w:val="14"/>
        </w:numPr>
        <w:rPr>
          <w:lang w:val="en-US"/>
        </w:rPr>
      </w:pPr>
      <w:r>
        <w:rPr>
          <w:lang w:val="en-US"/>
        </w:rPr>
        <w:t>etc.</w:t>
      </w:r>
    </w:p>
    <w:p w14:paraId="281B3DB9" w14:textId="77777777" w:rsidR="00E6429E" w:rsidRDefault="006C6437" w:rsidP="00FD290F">
      <w:pPr>
        <w:pStyle w:val="berschrift4"/>
        <w:rPr>
          <w:lang w:val="en-US"/>
        </w:rPr>
      </w:pPr>
      <w:r w:rsidRPr="00D57C39">
        <w:rPr>
          <w:lang w:val="en-US"/>
        </w:rPr>
        <w:t>updateMetadata</w:t>
      </w:r>
      <w:r>
        <w:rPr>
          <w:lang w:val="en-US"/>
        </w:rPr>
        <w:t>Object</w:t>
      </w:r>
      <w:r w:rsidRPr="00800C74">
        <w:rPr>
          <w:lang w:val="en-US"/>
        </w:rPr>
        <w:t>(</w:t>
      </w:r>
      <w:r w:rsidRPr="002C795F">
        <w:rPr>
          <w:lang w:val="en-US"/>
        </w:rPr>
        <w:t>TypeOfObject,MetadataObject</w:t>
      </w:r>
      <w:r w:rsidRPr="00800C74">
        <w:rPr>
          <w:lang w:val="en-US"/>
        </w:rPr>
        <w:t>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879"/>
        <w:gridCol w:w="4874"/>
      </w:tblGrid>
      <w:tr w:rsidR="006C6437" w14:paraId="281B3DBC" w14:textId="77777777" w:rsidTr="00FD29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879" w:type="dxa"/>
          </w:tcPr>
          <w:p w14:paraId="281B3DBA" w14:textId="77777777" w:rsidR="006C6437" w:rsidRDefault="006C6437" w:rsidP="00FD290F">
            <w:r>
              <w:t>Input</w:t>
            </w:r>
          </w:p>
        </w:tc>
        <w:tc>
          <w:tcPr>
            <w:tcW w:w="4874" w:type="dxa"/>
          </w:tcPr>
          <w:p w14:paraId="281B3DBB" w14:textId="77777777" w:rsidR="006C6437" w:rsidRDefault="006C6437" w:rsidP="00FD290F">
            <w:r>
              <w:t>Output</w:t>
            </w:r>
          </w:p>
        </w:tc>
      </w:tr>
      <w:tr w:rsidR="006C6437" w14:paraId="281B3DC1" w14:textId="77777777" w:rsidTr="00FD290F">
        <w:tc>
          <w:tcPr>
            <w:tcW w:w="4879" w:type="dxa"/>
          </w:tcPr>
          <w:p w14:paraId="281B3DBD" w14:textId="77777777" w:rsidR="001A6483" w:rsidRDefault="00A1313D" w:rsidP="00FD290F">
            <w:pPr>
              <w:spacing w:before="0" w:beforeAutospacing="0" w:after="0" w:afterAutospacing="0"/>
              <w:contextualSpacing w:val="0"/>
              <w:jc w:val="left"/>
              <w:rPr>
                <w:rFonts w:eastAsia="Times New Roman"/>
                <w:lang w:val="en-US"/>
              </w:rPr>
            </w:pPr>
            <w:r w:rsidRPr="005C1821">
              <w:rPr>
                <w:lang w:val="en-US"/>
              </w:rPr>
              <w:t>TypeOfObject : enumeration (</w:t>
            </w:r>
            <w:r>
              <w:rPr>
                <w:lang w:val="en-US"/>
              </w:rPr>
              <w:t xml:space="preserve">possible values: </w:t>
            </w:r>
            <w:r w:rsidRPr="005C1821">
              <w:rPr>
                <w:lang w:val="en-US"/>
              </w:rPr>
              <w:t xml:space="preserve">Device, UserMission, Service, </w:t>
            </w:r>
            <w:r>
              <w:rPr>
                <w:lang w:val="en-US"/>
              </w:rPr>
              <w:t>Network, Topic, Rule)</w:t>
            </w:r>
          </w:p>
          <w:p w14:paraId="281B3DBF" w14:textId="1195D149" w:rsidR="001A6483" w:rsidRPr="00FD290F" w:rsidRDefault="00A1313D" w:rsidP="00FD290F">
            <w:pPr>
              <w:spacing w:before="0" w:beforeAutospacing="0" w:after="0" w:afterAutospacing="0"/>
              <w:contextualSpacing w:val="0"/>
              <w:jc w:val="left"/>
              <w:rPr>
                <w:lang w:val="en-US"/>
              </w:rPr>
            </w:pPr>
            <w:r w:rsidRPr="005C1821">
              <w:rPr>
                <w:lang w:val="en-US"/>
              </w:rPr>
              <w:t xml:space="preserve">MetadataObject </w:t>
            </w:r>
            <w:r>
              <w:rPr>
                <w:lang w:val="en-US"/>
              </w:rPr>
              <w:t>: MetadataObject (possible subtypes: Device, UserMission, Service, Network, Topic, Rule)</w:t>
            </w:r>
          </w:p>
        </w:tc>
        <w:tc>
          <w:tcPr>
            <w:tcW w:w="4874" w:type="dxa"/>
          </w:tcPr>
          <w:p w14:paraId="281B3DC0" w14:textId="3B8A9917" w:rsidR="001A6483" w:rsidRDefault="00A1313D" w:rsidP="00FD290F">
            <w:pPr>
              <w:spacing w:before="0" w:beforeAutospacing="0"/>
              <w:jc w:val="left"/>
              <w:rPr>
                <w:rFonts w:eastAsia="Times New Roman"/>
              </w:rPr>
            </w:pPr>
            <w:r>
              <w:t>boolean</w:t>
            </w:r>
          </w:p>
        </w:tc>
      </w:tr>
    </w:tbl>
    <w:p w14:paraId="281B3DC2" w14:textId="77777777" w:rsidR="00B37C6A" w:rsidRDefault="006C6437">
      <w:pPr>
        <w:rPr>
          <w:lang w:val="en-US"/>
        </w:rPr>
      </w:pPr>
      <w:r w:rsidRPr="00D57C39">
        <w:rPr>
          <w:b/>
          <w:lang w:val="en-US"/>
        </w:rPr>
        <w:t>updateMetadata</w:t>
      </w:r>
      <w:r>
        <w:rPr>
          <w:b/>
          <w:lang w:val="en-US"/>
        </w:rPr>
        <w:t>Object</w:t>
      </w:r>
      <w:r w:rsidRPr="00800C74">
        <w:rPr>
          <w:lang w:val="en-US"/>
        </w:rPr>
        <w:t>(</w:t>
      </w:r>
      <w:r w:rsidRPr="002C795F">
        <w:rPr>
          <w:lang w:val="en-US"/>
        </w:rPr>
        <w:t>TypeOfObject,MetadataObject</w:t>
      </w:r>
      <w:r w:rsidRPr="00800C74">
        <w:rPr>
          <w:lang w:val="en-US"/>
        </w:rPr>
        <w:t>)</w:t>
      </w:r>
      <w:r>
        <w:rPr>
          <w:lang w:val="en-US"/>
        </w:rPr>
        <w:t xml:space="preserve"> </w:t>
      </w:r>
      <w:r w:rsidR="0061297A">
        <w:rPr>
          <w:lang w:val="en-US"/>
        </w:rPr>
        <w:t xml:space="preserve">method </w:t>
      </w:r>
      <w:r w:rsidRPr="00800C74">
        <w:rPr>
          <w:lang w:val="en-US"/>
        </w:rPr>
        <w:t>refresh</w:t>
      </w:r>
      <w:r>
        <w:rPr>
          <w:lang w:val="en-US"/>
        </w:rPr>
        <w:t>es</w:t>
      </w:r>
      <w:r w:rsidRPr="00800C74">
        <w:rPr>
          <w:lang w:val="en-US"/>
        </w:rPr>
        <w:t xml:space="preserve"> the collected metadata object and check whether components represen</w:t>
      </w:r>
      <w:r>
        <w:rPr>
          <w:lang w:val="en-US"/>
        </w:rPr>
        <w:t xml:space="preserve">ted by them are still available. </w:t>
      </w:r>
      <w:r w:rsidRPr="00800C74">
        <w:rPr>
          <w:lang w:val="en-US"/>
        </w:rPr>
        <w:t xml:space="preserve">This </w:t>
      </w:r>
      <w:r>
        <w:rPr>
          <w:lang w:val="en-US"/>
        </w:rPr>
        <w:t>method</w:t>
      </w:r>
      <w:r w:rsidRPr="00800C74">
        <w:rPr>
          <w:lang w:val="en-US"/>
        </w:rPr>
        <w:t xml:space="preserve"> should be called by the TSI node when it could be anticipated that metadata stored in the TSI is no longer </w:t>
      </w:r>
      <w:r>
        <w:rPr>
          <w:lang w:val="en-US"/>
        </w:rPr>
        <w:t>current</w:t>
      </w:r>
      <w:r w:rsidRPr="00800C74">
        <w:rPr>
          <w:lang w:val="en-US"/>
        </w:rPr>
        <w:t xml:space="preserve"> and should be refreshed by calling each elemen</w:t>
      </w:r>
      <w:r w:rsidR="00617145">
        <w:rPr>
          <w:lang w:val="en-US"/>
        </w:rPr>
        <w:t>t represented by MetadataO</w:t>
      </w:r>
      <w:r>
        <w:rPr>
          <w:lang w:val="en-US"/>
        </w:rPr>
        <w:t>bject</w:t>
      </w:r>
      <w:r w:rsidR="0002565D">
        <w:rPr>
          <w:lang w:val="en-US"/>
        </w:rPr>
        <w:t>.</w:t>
      </w:r>
    </w:p>
    <w:p w14:paraId="281B3DC3" w14:textId="77777777" w:rsidR="00E6429E" w:rsidRDefault="00617145" w:rsidP="00FD290F">
      <w:pPr>
        <w:pStyle w:val="berschrift4"/>
        <w:rPr>
          <w:lang w:val="en-US"/>
        </w:rPr>
      </w:pPr>
      <w:r w:rsidRPr="00D57C39">
        <w:rPr>
          <w:lang w:val="en-US"/>
        </w:rPr>
        <w:t>searchMetadata</w:t>
      </w:r>
      <w:r w:rsidRPr="00142DAE">
        <w:rPr>
          <w:lang w:val="en-US"/>
        </w:rPr>
        <w:t>(TypeOfObject,Query)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879"/>
        <w:gridCol w:w="4874"/>
      </w:tblGrid>
      <w:tr w:rsidR="00617145" w14:paraId="281B3DC6" w14:textId="77777777" w:rsidTr="00FD29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879" w:type="dxa"/>
          </w:tcPr>
          <w:p w14:paraId="281B3DC4" w14:textId="77777777" w:rsidR="00617145" w:rsidRDefault="00617145" w:rsidP="00FD290F">
            <w:r>
              <w:t>Input</w:t>
            </w:r>
          </w:p>
        </w:tc>
        <w:tc>
          <w:tcPr>
            <w:tcW w:w="4874" w:type="dxa"/>
          </w:tcPr>
          <w:p w14:paraId="281B3DC5" w14:textId="77777777" w:rsidR="00617145" w:rsidRDefault="00617145" w:rsidP="00FD290F">
            <w:r>
              <w:t>Output</w:t>
            </w:r>
          </w:p>
        </w:tc>
      </w:tr>
      <w:tr w:rsidR="00617145" w14:paraId="281B3DCB" w14:textId="77777777" w:rsidTr="00FD290F">
        <w:tc>
          <w:tcPr>
            <w:tcW w:w="4879" w:type="dxa"/>
          </w:tcPr>
          <w:p w14:paraId="281B3DC7" w14:textId="77777777" w:rsidR="001A6483" w:rsidRDefault="00A1313D" w:rsidP="00FD290F">
            <w:pPr>
              <w:spacing w:before="0" w:beforeAutospacing="0" w:after="0" w:afterAutospacing="0"/>
              <w:contextualSpacing w:val="0"/>
              <w:jc w:val="left"/>
              <w:rPr>
                <w:rFonts w:eastAsia="Times New Roman"/>
                <w:lang w:val="en-US"/>
              </w:rPr>
            </w:pPr>
            <w:r w:rsidRPr="005C1821">
              <w:rPr>
                <w:lang w:val="en-US"/>
              </w:rPr>
              <w:t>TypeOfObject : enumeration (</w:t>
            </w:r>
            <w:r>
              <w:rPr>
                <w:lang w:val="en-US"/>
              </w:rPr>
              <w:t xml:space="preserve">possible values: </w:t>
            </w:r>
            <w:r w:rsidRPr="005C1821">
              <w:rPr>
                <w:lang w:val="en-US"/>
              </w:rPr>
              <w:t xml:space="preserve">Device, UserMission, Service, </w:t>
            </w:r>
            <w:r>
              <w:rPr>
                <w:lang w:val="en-US"/>
              </w:rPr>
              <w:t>Network, Topic, Rule)</w:t>
            </w:r>
          </w:p>
          <w:p w14:paraId="281B3DC9" w14:textId="500623BB" w:rsidR="00E6429E" w:rsidRPr="00FD290F" w:rsidRDefault="00E6429E" w:rsidP="00FD290F">
            <w:pPr>
              <w:spacing w:before="0" w:beforeAutospacing="0" w:after="0" w:afterAutospacing="0"/>
              <w:contextualSpacing w:val="0"/>
              <w:jc w:val="left"/>
              <w:rPr>
                <w:lang w:val="pl-PL"/>
              </w:rPr>
            </w:pPr>
            <w:r w:rsidRPr="00FD290F">
              <w:rPr>
                <w:lang w:val="pl-PL"/>
              </w:rPr>
              <w:t xml:space="preserve">Query </w:t>
            </w:r>
            <w:r w:rsidR="00A1313D">
              <w:rPr>
                <w:lang w:val="pl-PL"/>
              </w:rPr>
              <w:t>: string</w:t>
            </w:r>
          </w:p>
        </w:tc>
        <w:tc>
          <w:tcPr>
            <w:tcW w:w="4874" w:type="dxa"/>
          </w:tcPr>
          <w:p w14:paraId="281B3DCA" w14:textId="1695AEFA" w:rsidR="001A6483" w:rsidRDefault="00A1313D" w:rsidP="00FD290F">
            <w:pPr>
              <w:spacing w:before="0" w:beforeAutospacing="0"/>
              <w:jc w:val="left"/>
              <w:rPr>
                <w:rFonts w:eastAsia="Times New Roman"/>
              </w:rPr>
            </w:pPr>
            <w:r w:rsidRPr="005C1821">
              <w:rPr>
                <w:lang w:val="en-US"/>
              </w:rPr>
              <w:t xml:space="preserve">MetadataObject </w:t>
            </w:r>
            <w:r>
              <w:rPr>
                <w:lang w:val="en-US"/>
              </w:rPr>
              <w:t>: MetadataObject (possible subtypes: Device, UserMission, Service, Network, Topic, Rule)</w:t>
            </w:r>
          </w:p>
        </w:tc>
      </w:tr>
    </w:tbl>
    <w:p w14:paraId="281B3DCC" w14:textId="77777777" w:rsidR="00B37C6A" w:rsidRDefault="00617145">
      <w:pPr>
        <w:rPr>
          <w:lang w:val="en-US"/>
        </w:rPr>
      </w:pPr>
      <w:r w:rsidRPr="00D57C39">
        <w:rPr>
          <w:b/>
          <w:lang w:val="en-US"/>
        </w:rPr>
        <w:t>searchMetadata</w:t>
      </w:r>
      <w:r w:rsidRPr="00142DAE">
        <w:rPr>
          <w:lang w:val="en-US"/>
        </w:rPr>
        <w:t>(TypeOfObject,Query)</w:t>
      </w:r>
      <w:r>
        <w:rPr>
          <w:lang w:val="en-US"/>
        </w:rPr>
        <w:t xml:space="preserve"> </w:t>
      </w:r>
      <w:r w:rsidR="0061297A">
        <w:rPr>
          <w:lang w:val="en-US"/>
        </w:rPr>
        <w:t xml:space="preserve">method </w:t>
      </w:r>
      <w:r w:rsidRPr="00142DAE">
        <w:rPr>
          <w:lang w:val="en-US"/>
        </w:rPr>
        <w:t>search</w:t>
      </w:r>
      <w:r>
        <w:rPr>
          <w:lang w:val="en-US"/>
        </w:rPr>
        <w:t>es</w:t>
      </w:r>
      <w:r w:rsidRPr="00142DAE">
        <w:rPr>
          <w:lang w:val="en-US"/>
        </w:rPr>
        <w:t xml:space="preserve"> for metadata objects which satisf</w:t>
      </w:r>
      <w:r>
        <w:rPr>
          <w:lang w:val="en-US"/>
        </w:rPr>
        <w:t>y</w:t>
      </w:r>
      <w:r w:rsidRPr="00142DAE">
        <w:rPr>
          <w:lang w:val="en-US"/>
        </w:rPr>
        <w:t xml:space="preserve"> the given Query </w:t>
      </w:r>
      <w:r>
        <w:rPr>
          <w:lang w:val="en-US"/>
        </w:rPr>
        <w:t>(</w:t>
      </w:r>
      <w:r w:rsidRPr="00142DAE">
        <w:rPr>
          <w:lang w:val="en-US"/>
        </w:rPr>
        <w:t>e.g. search for BFT service having response time less than 500ms</w:t>
      </w:r>
      <w:r>
        <w:rPr>
          <w:lang w:val="en-US"/>
        </w:rPr>
        <w:t xml:space="preserve">). </w:t>
      </w:r>
      <w:r w:rsidRPr="00617145">
        <w:rPr>
          <w:lang w:val="en-US"/>
        </w:rPr>
        <w:t>This method should be used to discover metadata that describe components/services/networks etc. that are needed by other TSI node components</w:t>
      </w:r>
      <w:r>
        <w:rPr>
          <w:lang w:val="en-US"/>
        </w:rPr>
        <w:t>.</w:t>
      </w:r>
    </w:p>
    <w:p w14:paraId="281B3DCD" w14:textId="77777777" w:rsidR="00E6429E" w:rsidRDefault="007D7ED3" w:rsidP="00FD290F">
      <w:pPr>
        <w:pStyle w:val="berschrift4"/>
        <w:rPr>
          <w:lang w:val="en-US"/>
        </w:rPr>
      </w:pPr>
      <w:r w:rsidRPr="00D57C39">
        <w:rPr>
          <w:lang w:val="en-US"/>
        </w:rPr>
        <w:t>getMetadata</w:t>
      </w:r>
      <w:r>
        <w:rPr>
          <w:lang w:val="en-US"/>
        </w:rPr>
        <w:t>(ObjectId)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879"/>
        <w:gridCol w:w="4874"/>
      </w:tblGrid>
      <w:tr w:rsidR="007D7ED3" w14:paraId="281B3DD0" w14:textId="77777777" w:rsidTr="00FD29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879" w:type="dxa"/>
          </w:tcPr>
          <w:p w14:paraId="281B3DCE" w14:textId="77777777" w:rsidR="007D7ED3" w:rsidRDefault="007D7ED3" w:rsidP="00FD290F">
            <w:r>
              <w:t>Input</w:t>
            </w:r>
          </w:p>
        </w:tc>
        <w:tc>
          <w:tcPr>
            <w:tcW w:w="4874" w:type="dxa"/>
          </w:tcPr>
          <w:p w14:paraId="281B3DCF" w14:textId="77777777" w:rsidR="007D7ED3" w:rsidRDefault="007D7ED3" w:rsidP="00FD290F">
            <w:r>
              <w:t>Output</w:t>
            </w:r>
          </w:p>
        </w:tc>
      </w:tr>
      <w:tr w:rsidR="007D7ED3" w14:paraId="281B3DD3" w14:textId="77777777" w:rsidTr="00FD290F">
        <w:tc>
          <w:tcPr>
            <w:tcW w:w="4879" w:type="dxa"/>
          </w:tcPr>
          <w:p w14:paraId="281B3DD1" w14:textId="076671D5" w:rsidR="00E6429E" w:rsidRDefault="007D7ED3" w:rsidP="00FD290F">
            <w:pPr>
              <w:spacing w:before="0" w:beforeAutospacing="0" w:after="0" w:afterAutospacing="0"/>
              <w:contextualSpacing w:val="0"/>
              <w:jc w:val="left"/>
              <w:rPr>
                <w:rFonts w:eastAsia="Times New Roman"/>
                <w:lang w:val="pl-PL"/>
              </w:rPr>
            </w:pPr>
            <w:r>
              <w:rPr>
                <w:lang w:val="en-US"/>
              </w:rPr>
              <w:t>ObjectId</w:t>
            </w:r>
            <w:r w:rsidRPr="00D22CC5">
              <w:rPr>
                <w:lang w:val="pl-PL"/>
              </w:rPr>
              <w:t xml:space="preserve"> </w:t>
            </w:r>
            <w:r w:rsidR="00A1313D">
              <w:rPr>
                <w:lang w:val="pl-PL"/>
              </w:rPr>
              <w:t>: uniqueId</w:t>
            </w:r>
          </w:p>
        </w:tc>
        <w:tc>
          <w:tcPr>
            <w:tcW w:w="4874" w:type="dxa"/>
          </w:tcPr>
          <w:p w14:paraId="281B3DD2" w14:textId="0029B706" w:rsidR="001A6483" w:rsidRDefault="00A1313D" w:rsidP="00FD290F">
            <w:pPr>
              <w:spacing w:before="0" w:beforeAutospacing="0"/>
              <w:jc w:val="left"/>
              <w:rPr>
                <w:rFonts w:eastAsia="Times New Roman"/>
              </w:rPr>
            </w:pPr>
            <w:r w:rsidRPr="005C1821">
              <w:rPr>
                <w:lang w:val="en-US"/>
              </w:rPr>
              <w:t xml:space="preserve">MetadataObject </w:t>
            </w:r>
            <w:r>
              <w:rPr>
                <w:lang w:val="en-US"/>
              </w:rPr>
              <w:t>: MetadataObject (possible subtypes: Device, UserMission, Service, Network, Topic, Rule)</w:t>
            </w:r>
          </w:p>
        </w:tc>
      </w:tr>
    </w:tbl>
    <w:p w14:paraId="281B3DD4" w14:textId="77777777" w:rsidR="00B37C6A" w:rsidRDefault="00E6429E">
      <w:pPr>
        <w:rPr>
          <w:lang w:val="en-US"/>
        </w:rPr>
      </w:pPr>
      <w:r w:rsidRPr="00FD290F">
        <w:rPr>
          <w:b/>
          <w:lang w:val="en-US"/>
        </w:rPr>
        <w:lastRenderedPageBreak/>
        <w:t>getMetadata</w:t>
      </w:r>
      <w:r w:rsidR="00EA2B6F">
        <w:rPr>
          <w:lang w:val="en-US"/>
        </w:rPr>
        <w:t xml:space="preserve">(ObjectId) </w:t>
      </w:r>
      <w:r w:rsidR="0061297A">
        <w:rPr>
          <w:lang w:val="en-US"/>
        </w:rPr>
        <w:t xml:space="preserve">method </w:t>
      </w:r>
      <w:r w:rsidR="00EA2B6F" w:rsidRPr="00EA2B6F">
        <w:rPr>
          <w:lang w:val="en-US"/>
        </w:rPr>
        <w:t>get</w:t>
      </w:r>
      <w:r w:rsidR="00EA2B6F">
        <w:rPr>
          <w:lang w:val="en-US"/>
        </w:rPr>
        <w:t>s</w:t>
      </w:r>
      <w:r w:rsidR="00EA2B6F" w:rsidRPr="00EA2B6F">
        <w:rPr>
          <w:lang w:val="en-US"/>
        </w:rPr>
        <w:t xml:space="preserve"> metadata about particular object specific for the current TSI operation mode</w:t>
      </w:r>
      <w:r w:rsidR="00EA2B6F">
        <w:rPr>
          <w:lang w:val="en-US"/>
        </w:rPr>
        <w:t xml:space="preserve">. </w:t>
      </w:r>
      <w:r w:rsidR="00EA2B6F" w:rsidRPr="00EA2B6F">
        <w:rPr>
          <w:lang w:val="en-US"/>
        </w:rPr>
        <w:t>This method should be called to get the configuration and description of particular component on the base of its name</w:t>
      </w:r>
      <w:r w:rsidR="00EA2B6F">
        <w:rPr>
          <w:lang w:val="en-US"/>
        </w:rPr>
        <w:t>.</w:t>
      </w:r>
    </w:p>
    <w:p w14:paraId="281B3DDD" w14:textId="77777777" w:rsidR="00E6429E" w:rsidRDefault="005309DD" w:rsidP="00FD290F">
      <w:pPr>
        <w:pStyle w:val="berschrift4"/>
        <w:rPr>
          <w:lang w:val="en-US"/>
        </w:rPr>
      </w:pPr>
      <w:r w:rsidRPr="00141D0D">
        <w:rPr>
          <w:lang w:val="en-US"/>
        </w:rPr>
        <w:t>readMetadata</w:t>
      </w:r>
      <w:r>
        <w:rPr>
          <w:lang w:val="en-US"/>
        </w:rPr>
        <w:t>(ObjectId)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879"/>
        <w:gridCol w:w="4874"/>
      </w:tblGrid>
      <w:tr w:rsidR="005309DD" w14:paraId="281B3DE0" w14:textId="77777777" w:rsidTr="00FD29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879" w:type="dxa"/>
          </w:tcPr>
          <w:p w14:paraId="281B3DDE" w14:textId="77777777" w:rsidR="005309DD" w:rsidRDefault="005309DD" w:rsidP="00FD290F">
            <w:r>
              <w:t>Input</w:t>
            </w:r>
          </w:p>
        </w:tc>
        <w:tc>
          <w:tcPr>
            <w:tcW w:w="4874" w:type="dxa"/>
          </w:tcPr>
          <w:p w14:paraId="281B3DDF" w14:textId="77777777" w:rsidR="005309DD" w:rsidRDefault="005309DD" w:rsidP="00FD290F">
            <w:r>
              <w:t>Output</w:t>
            </w:r>
          </w:p>
        </w:tc>
      </w:tr>
      <w:tr w:rsidR="00A1313D" w14:paraId="281B3DE3" w14:textId="77777777" w:rsidTr="00FD290F">
        <w:trPr>
          <w:trHeight w:val="58"/>
        </w:trPr>
        <w:tc>
          <w:tcPr>
            <w:tcW w:w="4879" w:type="dxa"/>
          </w:tcPr>
          <w:p w14:paraId="281B3DE1" w14:textId="469A033E" w:rsidR="001A6483" w:rsidRDefault="00A1313D" w:rsidP="00FD290F">
            <w:pPr>
              <w:spacing w:before="0" w:beforeAutospacing="0" w:after="0" w:afterAutospacing="0"/>
              <w:contextualSpacing w:val="0"/>
              <w:jc w:val="left"/>
              <w:rPr>
                <w:rFonts w:eastAsia="Times New Roman"/>
                <w:lang w:val="pl-PL"/>
              </w:rPr>
            </w:pPr>
            <w:r>
              <w:rPr>
                <w:lang w:val="en-US"/>
              </w:rPr>
              <w:t>ObjectId</w:t>
            </w:r>
            <w:r w:rsidRPr="00D22CC5">
              <w:rPr>
                <w:lang w:val="pl-PL"/>
              </w:rPr>
              <w:t xml:space="preserve"> </w:t>
            </w:r>
            <w:r>
              <w:rPr>
                <w:lang w:val="pl-PL"/>
              </w:rPr>
              <w:t>: uniqueId</w:t>
            </w:r>
          </w:p>
        </w:tc>
        <w:tc>
          <w:tcPr>
            <w:tcW w:w="4874" w:type="dxa"/>
          </w:tcPr>
          <w:p w14:paraId="281B3DE2" w14:textId="1D7B3047" w:rsidR="001A6483" w:rsidRDefault="00A1313D" w:rsidP="00FD290F">
            <w:pPr>
              <w:spacing w:before="0" w:beforeAutospacing="0"/>
              <w:jc w:val="left"/>
              <w:rPr>
                <w:rFonts w:eastAsia="Times New Roman"/>
              </w:rPr>
            </w:pPr>
            <w:r w:rsidRPr="005C1821">
              <w:rPr>
                <w:lang w:val="en-US"/>
              </w:rPr>
              <w:t xml:space="preserve">MetadataObject </w:t>
            </w:r>
            <w:r>
              <w:rPr>
                <w:lang w:val="en-US"/>
              </w:rPr>
              <w:t>: MetadataObject (possible subtypes: Device, UserMission, Service, Network, Topic, Rule)</w:t>
            </w:r>
          </w:p>
        </w:tc>
      </w:tr>
    </w:tbl>
    <w:p w14:paraId="281B3DE4" w14:textId="77777777" w:rsidR="00B37C6A" w:rsidRDefault="00E6429E">
      <w:pPr>
        <w:rPr>
          <w:lang w:val="en-US"/>
        </w:rPr>
      </w:pPr>
      <w:r w:rsidRPr="00FD290F">
        <w:rPr>
          <w:b/>
          <w:lang w:val="en-US"/>
        </w:rPr>
        <w:t>readMetadata</w:t>
      </w:r>
      <w:r w:rsidR="005309DD">
        <w:rPr>
          <w:lang w:val="en-US"/>
        </w:rPr>
        <w:t xml:space="preserve">(ObjectId) method </w:t>
      </w:r>
      <w:r w:rsidR="005309DD" w:rsidRPr="005309DD">
        <w:rPr>
          <w:lang w:val="en-US"/>
        </w:rPr>
        <w:t>read</w:t>
      </w:r>
      <w:r w:rsidR="005309DD">
        <w:rPr>
          <w:lang w:val="en-US"/>
        </w:rPr>
        <w:t>s</w:t>
      </w:r>
      <w:r w:rsidR="005309DD" w:rsidRPr="005309DD">
        <w:rPr>
          <w:lang w:val="en-US"/>
        </w:rPr>
        <w:t xml:space="preserve"> metadata in on-demand manner and perform determined decisions basing on them</w:t>
      </w:r>
      <w:r w:rsidR="005309DD">
        <w:rPr>
          <w:lang w:val="en-US"/>
        </w:rPr>
        <w:t xml:space="preserve">. </w:t>
      </w:r>
      <w:r w:rsidR="005309DD" w:rsidRPr="005309DD">
        <w:rPr>
          <w:lang w:val="en-US"/>
        </w:rPr>
        <w:t>This method should be called to get the suggestion whether the particular object could be used (fulfill its requirement on the base of knowledge stored by metadata</w:t>
      </w:r>
      <w:r w:rsidR="005309DD">
        <w:rPr>
          <w:lang w:val="en-US"/>
        </w:rPr>
        <w:t xml:space="preserve"> handler or not). Method</w:t>
      </w:r>
      <w:r w:rsidR="00AC0D81">
        <w:rPr>
          <w:lang w:val="en-US"/>
        </w:rPr>
        <w:t xml:space="preserve"> could be</w:t>
      </w:r>
      <w:r w:rsidR="0002565D">
        <w:rPr>
          <w:lang w:val="en-US"/>
        </w:rPr>
        <w:t xml:space="preserve"> also</w:t>
      </w:r>
      <w:r w:rsidR="00AC0D81">
        <w:rPr>
          <w:lang w:val="en-US"/>
        </w:rPr>
        <w:t xml:space="preserve"> used to get the appropriate version of particular service by sending the service identifier.</w:t>
      </w:r>
    </w:p>
    <w:p w14:paraId="281B3DE5" w14:textId="77777777" w:rsidR="00E6429E" w:rsidRDefault="002C1635" w:rsidP="00FD290F">
      <w:pPr>
        <w:pStyle w:val="berschrift4"/>
        <w:rPr>
          <w:lang w:val="en-US"/>
        </w:rPr>
      </w:pPr>
      <w:r w:rsidRPr="003905D3">
        <w:rPr>
          <w:lang w:val="en-US"/>
        </w:rPr>
        <w:t>getDependencies</w:t>
      </w:r>
      <w:r>
        <w:rPr>
          <w:lang w:val="en-US"/>
        </w:rPr>
        <w:t>(ObjectId)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879"/>
        <w:gridCol w:w="4874"/>
      </w:tblGrid>
      <w:tr w:rsidR="002C1635" w14:paraId="281B3DE8" w14:textId="77777777" w:rsidTr="00FD29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879" w:type="dxa"/>
          </w:tcPr>
          <w:p w14:paraId="281B3DE6" w14:textId="77777777" w:rsidR="002C1635" w:rsidRDefault="002C1635" w:rsidP="00FD290F">
            <w:r>
              <w:t>Input</w:t>
            </w:r>
          </w:p>
        </w:tc>
        <w:tc>
          <w:tcPr>
            <w:tcW w:w="4874" w:type="dxa"/>
          </w:tcPr>
          <w:p w14:paraId="281B3DE7" w14:textId="77777777" w:rsidR="002C1635" w:rsidRDefault="002C1635" w:rsidP="00FD290F">
            <w:r>
              <w:t>Output</w:t>
            </w:r>
          </w:p>
        </w:tc>
      </w:tr>
      <w:tr w:rsidR="002C1635" w14:paraId="281B3DEB" w14:textId="77777777" w:rsidTr="00FD290F">
        <w:tc>
          <w:tcPr>
            <w:tcW w:w="4879" w:type="dxa"/>
          </w:tcPr>
          <w:p w14:paraId="281B3DE9" w14:textId="117EAE69" w:rsidR="001A6483" w:rsidRDefault="00A1313D" w:rsidP="00FD290F">
            <w:pPr>
              <w:spacing w:before="0" w:beforeAutospacing="0" w:after="0" w:afterAutospacing="0"/>
              <w:contextualSpacing w:val="0"/>
              <w:jc w:val="left"/>
              <w:rPr>
                <w:rFonts w:eastAsia="Times New Roman"/>
                <w:lang w:val="pl-PL"/>
              </w:rPr>
            </w:pPr>
            <w:r>
              <w:rPr>
                <w:lang w:val="en-US"/>
              </w:rPr>
              <w:t>ObjectId</w:t>
            </w:r>
            <w:r w:rsidRPr="00D22CC5">
              <w:rPr>
                <w:lang w:val="pl-PL"/>
              </w:rPr>
              <w:t xml:space="preserve"> </w:t>
            </w:r>
            <w:r>
              <w:rPr>
                <w:lang w:val="pl-PL"/>
              </w:rPr>
              <w:t>: uniqueId</w:t>
            </w:r>
          </w:p>
        </w:tc>
        <w:tc>
          <w:tcPr>
            <w:tcW w:w="4874" w:type="dxa"/>
          </w:tcPr>
          <w:p w14:paraId="281B3DEA" w14:textId="43F5AE03" w:rsidR="001A6483" w:rsidRDefault="00A1313D" w:rsidP="00FD290F">
            <w:pPr>
              <w:spacing w:before="0" w:beforeAutospacing="0"/>
              <w:jc w:val="left"/>
              <w:rPr>
                <w:rFonts w:eastAsia="Times New Roman"/>
              </w:rPr>
            </w:pPr>
            <w:r>
              <w:t>DependenciesList : List</w:t>
            </w:r>
          </w:p>
        </w:tc>
      </w:tr>
    </w:tbl>
    <w:p w14:paraId="281B3DEC" w14:textId="29BF2245" w:rsidR="00B37C6A" w:rsidRPr="00FD290F" w:rsidRDefault="00E6429E">
      <w:pPr>
        <w:rPr>
          <w:lang w:val="en-US"/>
        </w:rPr>
      </w:pPr>
      <w:r w:rsidRPr="00FD290F">
        <w:rPr>
          <w:b/>
          <w:lang w:val="en-US"/>
        </w:rPr>
        <w:t>getDependencies</w:t>
      </w:r>
      <w:r w:rsidR="002C1635">
        <w:rPr>
          <w:lang w:val="en-US"/>
        </w:rPr>
        <w:t>(ObjectId)</w:t>
      </w:r>
      <w:r w:rsidR="002C1635" w:rsidRPr="002C1635">
        <w:rPr>
          <w:lang w:val="en-US"/>
        </w:rPr>
        <w:t xml:space="preserve"> method returns </w:t>
      </w:r>
      <w:ins w:id="40" w:author="Diefenbach" w:date="2015-09-07T13:51:00Z">
        <w:r w:rsidR="00FD290F">
          <w:rPr>
            <w:lang w:val="en-US"/>
          </w:rPr>
          <w:t xml:space="preserve">a </w:t>
        </w:r>
      </w:ins>
      <w:r w:rsidR="002C1635" w:rsidRPr="002C1635">
        <w:rPr>
          <w:lang w:val="en-US"/>
        </w:rPr>
        <w:t>list of services on which the particular service depends and which could use i</w:t>
      </w:r>
      <w:r w:rsidR="002C1635">
        <w:rPr>
          <w:lang w:val="en-US"/>
        </w:rPr>
        <w:t xml:space="preserve">t. </w:t>
      </w:r>
      <w:r w:rsidR="002C1635" w:rsidRPr="002C1635">
        <w:rPr>
          <w:lang w:val="en-US"/>
        </w:rPr>
        <w:t>This method should be called to establish what kind of services are not used and can be terminated.</w:t>
      </w:r>
    </w:p>
    <w:p w14:paraId="281B3E03" w14:textId="77777777" w:rsidR="00E96C0C" w:rsidRPr="00803366" w:rsidRDefault="00E96C0C" w:rsidP="00E96C0C">
      <w:pPr>
        <w:pStyle w:val="berschrift2"/>
      </w:pPr>
      <w:bookmarkStart w:id="41" w:name="_Toc429135996"/>
      <w:r w:rsidRPr="00803366">
        <w:t>Behaviour Model</w:t>
      </w:r>
      <w:bookmarkEnd w:id="41"/>
    </w:p>
    <w:p w14:paraId="281B3E04" w14:textId="77777777" w:rsidR="00E96C0C" w:rsidRPr="00803366" w:rsidRDefault="00E96C0C" w:rsidP="00E96C0C">
      <w:pPr>
        <w:pStyle w:val="berschrift3"/>
      </w:pPr>
      <w:bookmarkStart w:id="42" w:name="_Toc429135997"/>
      <w:r w:rsidRPr="00803366">
        <w:t>Interaction Patterns</w:t>
      </w:r>
      <w:bookmarkEnd w:id="42"/>
    </w:p>
    <w:p w14:paraId="281B3E05" w14:textId="77777777" w:rsidR="00E96C0C" w:rsidRDefault="0059566C" w:rsidP="00E96C0C">
      <w:r>
        <w:t xml:space="preserve">The Metadata Handling </w:t>
      </w:r>
      <w:r w:rsidR="001E5D23">
        <w:t xml:space="preserve">service </w:t>
      </w:r>
      <w:r>
        <w:t>interacts with most of other core services in the TSI.</w:t>
      </w:r>
      <w:r w:rsidR="00164D20">
        <w:t xml:space="preserve"> For example it can interact with:</w:t>
      </w:r>
    </w:p>
    <w:p w14:paraId="281B3E06" w14:textId="77777777" w:rsidR="00164D20" w:rsidRDefault="0034006C" w:rsidP="0034006C">
      <w:pPr>
        <w:pStyle w:val="Listenabsatz"/>
        <w:numPr>
          <w:ilvl w:val="0"/>
          <w:numId w:val="10"/>
        </w:numPr>
      </w:pPr>
      <w:r>
        <w:t xml:space="preserve">Service Mediator by providing </w:t>
      </w:r>
      <w:r w:rsidRPr="0034006C">
        <w:t>the information about services and their capabilities</w:t>
      </w:r>
      <w:r>
        <w:t>;</w:t>
      </w:r>
    </w:p>
    <w:p w14:paraId="281B3E07" w14:textId="77777777" w:rsidR="0034006C" w:rsidRDefault="0034006C" w:rsidP="0034006C">
      <w:pPr>
        <w:pStyle w:val="Listenabsatz"/>
        <w:numPr>
          <w:ilvl w:val="0"/>
          <w:numId w:val="10"/>
        </w:numPr>
      </w:pPr>
      <w:r>
        <w:t xml:space="preserve">QoS Handler by providing the </w:t>
      </w:r>
      <w:r w:rsidRPr="0034006C">
        <w:t>information about services and their degraded version with appropriate QoS parameters</w:t>
      </w:r>
      <w:r>
        <w:t>;</w:t>
      </w:r>
    </w:p>
    <w:p w14:paraId="281B3E08" w14:textId="77777777" w:rsidR="0034006C" w:rsidRDefault="0034006C" w:rsidP="0034006C">
      <w:pPr>
        <w:pStyle w:val="Listenabsatz"/>
        <w:numPr>
          <w:ilvl w:val="0"/>
          <w:numId w:val="10"/>
        </w:numPr>
      </w:pPr>
      <w:r>
        <w:t>Service Registry by g</w:t>
      </w:r>
      <w:r w:rsidRPr="0034006C">
        <w:t>et</w:t>
      </w:r>
      <w:r>
        <w:t>ting data from</w:t>
      </w:r>
      <w:r w:rsidRPr="0034006C">
        <w:t xml:space="preserve"> and push</w:t>
      </w:r>
      <w:r>
        <w:t>ing data to Service R</w:t>
      </w:r>
      <w:r w:rsidRPr="0034006C">
        <w:t>egistry</w:t>
      </w:r>
      <w:r>
        <w:t>;</w:t>
      </w:r>
    </w:p>
    <w:p w14:paraId="281B3E09" w14:textId="77777777" w:rsidR="0034006C" w:rsidRDefault="00C809D6" w:rsidP="0034006C">
      <w:pPr>
        <w:pStyle w:val="Listenabsatz"/>
        <w:numPr>
          <w:ilvl w:val="0"/>
          <w:numId w:val="10"/>
        </w:numPr>
      </w:pPr>
      <w:r>
        <w:t>Contextual Monitoring by g</w:t>
      </w:r>
      <w:r w:rsidRPr="00C809D6">
        <w:t>et</w:t>
      </w:r>
      <w:r>
        <w:t>ting</w:t>
      </w:r>
      <w:r w:rsidRPr="00C809D6">
        <w:t xml:space="preserve"> general contextual information in order to provide information about suggested version of service</w:t>
      </w:r>
      <w:r>
        <w:t>;</w:t>
      </w:r>
    </w:p>
    <w:p w14:paraId="281B3E0A" w14:textId="77777777" w:rsidR="00C809D6" w:rsidRPr="00803366" w:rsidRDefault="00C530D6" w:rsidP="00C530D6">
      <w:pPr>
        <w:pStyle w:val="Listenabsatz"/>
        <w:numPr>
          <w:ilvl w:val="0"/>
          <w:numId w:val="10"/>
        </w:numPr>
      </w:pPr>
      <w:r>
        <w:t>Policy Management by p</w:t>
      </w:r>
      <w:r w:rsidR="00C17FF3">
        <w:t>roviding data to the Policy Management.</w:t>
      </w:r>
    </w:p>
    <w:p w14:paraId="281B3E0B" w14:textId="77777777" w:rsidR="00E96C0C" w:rsidRPr="00803366" w:rsidRDefault="00E96C0C" w:rsidP="00E96C0C">
      <w:pPr>
        <w:pStyle w:val="berschrift2"/>
      </w:pPr>
      <w:bookmarkStart w:id="43" w:name="_Toc429135998"/>
      <w:r w:rsidRPr="00803366">
        <w:t>Schedule</w:t>
      </w:r>
      <w:bookmarkEnd w:id="43"/>
    </w:p>
    <w:p w14:paraId="6D43206F" w14:textId="77777777" w:rsidR="00FD290F" w:rsidRDefault="00FD290F" w:rsidP="00FD290F">
      <w:pPr>
        <w:rPr>
          <w:ins w:id="44" w:author="Diefenbach" w:date="2015-09-07T13:50:00Z"/>
        </w:rPr>
      </w:pPr>
      <w:ins w:id="45" w:author="Diefenbach" w:date="2015-09-07T13:50:00Z">
        <w:r>
          <w:t>Final iteration service description: June 2016</w:t>
        </w:r>
      </w:ins>
    </w:p>
    <w:p w14:paraId="4340212F" w14:textId="77777777" w:rsidR="00FD290F" w:rsidRDefault="00FD290F" w:rsidP="00FD290F">
      <w:pPr>
        <w:rPr>
          <w:ins w:id="46" w:author="Diefenbach" w:date="2015-09-07T13:50:00Z"/>
        </w:rPr>
      </w:pPr>
      <w:ins w:id="47" w:author="Diefenbach" w:date="2015-09-07T13:50:00Z">
        <w:r>
          <w:t>WSDL definition: November 2015</w:t>
        </w:r>
      </w:ins>
    </w:p>
    <w:p w14:paraId="281B3E0C" w14:textId="0E45E06B" w:rsidR="00F1224D" w:rsidRPr="00816A14" w:rsidDel="00FD290F" w:rsidRDefault="00FD290F" w:rsidP="00FD290F">
      <w:pPr>
        <w:rPr>
          <w:del w:id="48" w:author="Diefenbach" w:date="2015-09-07T13:50:00Z"/>
        </w:rPr>
      </w:pPr>
      <w:ins w:id="49" w:author="Diefenbach" w:date="2015-09-07T13:50:00Z">
        <w:r>
          <w:t>Implementation: May 2016</w:t>
        </w:r>
      </w:ins>
      <w:del w:id="50" w:author="Diefenbach" w:date="2015-09-07T13:50:00Z">
        <w:r w:rsidR="00F1224D" w:rsidDel="00FD290F">
          <w:delText>I</w:delText>
        </w:r>
        <w:r w:rsidR="00F1224D" w:rsidRPr="00816A14" w:rsidDel="00FD290F">
          <w:delText>mplementation</w:delText>
        </w:r>
        <w:r w:rsidR="00F1224D" w:rsidDel="00FD290F">
          <w:delText>: May 2016</w:delText>
        </w:r>
      </w:del>
    </w:p>
    <w:p w14:paraId="281B3E0E" w14:textId="77777777" w:rsidR="00E96C0C" w:rsidRPr="00803366" w:rsidRDefault="00E96C0C" w:rsidP="00E96C0C">
      <w:r w:rsidRPr="00803366">
        <w:br w:type="page"/>
      </w:r>
    </w:p>
    <w:p w14:paraId="281B3E0F" w14:textId="77777777" w:rsidR="00283616" w:rsidRPr="00803366" w:rsidRDefault="00283616" w:rsidP="00E96C0C">
      <w:pPr>
        <w:pStyle w:val="Titel"/>
      </w:pPr>
      <w:bookmarkStart w:id="51" w:name="_Toc429135999"/>
      <w:r w:rsidRPr="00803366">
        <w:lastRenderedPageBreak/>
        <w:t>References</w:t>
      </w:r>
      <w:bookmarkEnd w:id="51"/>
    </w:p>
    <w:p w14:paraId="5C3A881F" w14:textId="77777777" w:rsidR="006B2CF5" w:rsidRDefault="006B2CF5" w:rsidP="001761AB">
      <w:pPr>
        <w:pStyle w:val="Default"/>
        <w:ind w:left="2552" w:hanging="2552"/>
        <w:rPr>
          <w:ins w:id="52" w:author="Diefenbach" w:date="2015-09-07T13:54:00Z"/>
          <w:rStyle w:val="BibBookmarkChar"/>
          <w:lang w:val="en-US"/>
        </w:rPr>
      </w:pPr>
      <w:bookmarkStart w:id="53" w:name="Bib_TACTICS_D1_1_3"/>
      <w:ins w:id="54" w:author="Diefenbach" w:date="2015-09-07T13:54:00Z">
        <w:r w:rsidRPr="006B2CF5">
          <w:rPr>
            <w:rStyle w:val="BibBookmarkChar"/>
            <w:lang w:val="en-US"/>
          </w:rPr>
          <w:t>[TACTICS D1.1-3]</w:t>
        </w:r>
        <w:bookmarkEnd w:id="53"/>
        <w:r w:rsidRPr="006B2CF5">
          <w:rPr>
            <w:rStyle w:val="BibBookmarkChar"/>
            <w:lang w:val="en-US"/>
          </w:rPr>
          <w:tab/>
          <w:t xml:space="preserve">TACTICS CONSORTIUM, Functional and non-functional requirements and constraints for TSI, Version 1.0, on behalf of the European Defence Agency (EDA), 12th February 2015 </w:t>
        </w:r>
      </w:ins>
    </w:p>
    <w:p w14:paraId="281B3E10" w14:textId="4C84F616" w:rsidR="001761AB" w:rsidRPr="009E79EA" w:rsidRDefault="001761AB" w:rsidP="001761AB">
      <w:pPr>
        <w:pStyle w:val="Default"/>
        <w:ind w:left="2552" w:hanging="2552"/>
        <w:rPr>
          <w:rStyle w:val="BibRestChar"/>
          <w:rFonts w:eastAsiaTheme="majorEastAsia"/>
          <w:lang w:val="en-US"/>
        </w:rPr>
      </w:pPr>
      <w:bookmarkStart w:id="55" w:name="Bib_TACTICS_D2_1_3_1"/>
      <w:r w:rsidRPr="009D619C">
        <w:rPr>
          <w:rStyle w:val="BibBookmarkChar"/>
          <w:lang w:val="en-US"/>
        </w:rPr>
        <w:t>[TACTICS D2.1.3-1]</w:t>
      </w:r>
      <w:bookmarkEnd w:id="55"/>
      <w:r w:rsidRPr="009E79EA">
        <w:rPr>
          <w:rStyle w:val="BibRestChar"/>
          <w:rFonts w:eastAsiaTheme="majorEastAsia"/>
          <w:lang w:val="en-US"/>
        </w:rPr>
        <w:tab/>
      </w:r>
      <w:r w:rsidRPr="009D619C">
        <w:rPr>
          <w:rStyle w:val="BibAuthorChar"/>
          <w:lang w:val="en-US"/>
        </w:rPr>
        <w:t>TACTICS Consortium</w:t>
      </w:r>
      <w:r w:rsidRPr="009E79EA">
        <w:rPr>
          <w:rStyle w:val="BibRestChar"/>
          <w:rFonts w:eastAsiaTheme="majorEastAsia"/>
          <w:lang w:val="en-US"/>
        </w:rPr>
        <w:t xml:space="preserve">, </w:t>
      </w:r>
      <w:r w:rsidRPr="009D619C">
        <w:rPr>
          <w:rStyle w:val="BibTitleChar"/>
          <w:lang w:val="en-US"/>
        </w:rPr>
        <w:t>Core service</w:t>
      </w:r>
      <w:r>
        <w:rPr>
          <w:rStyle w:val="BibTitleChar"/>
          <w:lang w:val="en-US"/>
        </w:rPr>
        <w:t xml:space="preserve"> definition</w:t>
      </w:r>
      <w:r w:rsidRPr="009E79EA">
        <w:rPr>
          <w:rStyle w:val="BibRestChar"/>
          <w:rFonts w:eastAsiaTheme="majorEastAsia"/>
          <w:lang w:val="en-US"/>
        </w:rPr>
        <w:t>, Version 1.0, on behalf of the European Defence Agency (EDA), 9</w:t>
      </w:r>
      <w:r w:rsidRPr="009E79EA">
        <w:rPr>
          <w:rStyle w:val="BibRestChar"/>
          <w:rFonts w:eastAsiaTheme="majorEastAsia"/>
          <w:vertAlign w:val="superscript"/>
          <w:lang w:val="en-US"/>
        </w:rPr>
        <w:t>th</w:t>
      </w:r>
      <w:r w:rsidRPr="009E79EA">
        <w:rPr>
          <w:rStyle w:val="BibRestChar"/>
          <w:rFonts w:eastAsiaTheme="majorEastAsia"/>
          <w:lang w:val="en-US"/>
        </w:rPr>
        <w:t xml:space="preserve"> September 2015</w:t>
      </w:r>
    </w:p>
    <w:p w14:paraId="281B3E14" w14:textId="77777777" w:rsidR="007B1E6A" w:rsidRPr="00431B55" w:rsidRDefault="007B1E6A" w:rsidP="007B1E6A">
      <w:pPr>
        <w:pStyle w:val="Titel"/>
      </w:pPr>
      <w:bookmarkStart w:id="56" w:name="_Toc427246472"/>
      <w:bookmarkStart w:id="57" w:name="_Toc429134253"/>
      <w:bookmarkStart w:id="58" w:name="_Toc429136000"/>
      <w:r w:rsidRPr="00431B55">
        <w:lastRenderedPageBreak/>
        <w:t>List of Abbreviations</w:t>
      </w:r>
      <w:bookmarkEnd w:id="56"/>
      <w:bookmarkEnd w:id="57"/>
      <w:bookmarkEnd w:id="58"/>
    </w:p>
    <w:p w14:paraId="281B3E15" w14:textId="77777777" w:rsidR="007B1E6A" w:rsidRDefault="007B1E6A" w:rsidP="007B1E6A">
      <w:pPr>
        <w:spacing w:after="240"/>
      </w:pPr>
      <w:r w:rsidRPr="00431B55">
        <w:t>This chapter contains a document-specific list of abbreviations.</w:t>
      </w:r>
    </w:p>
    <w:tbl>
      <w:tblPr>
        <w:tblW w:w="9641" w:type="dxa"/>
        <w:jc w:val="center"/>
        <w:tblInd w:w="249" w:type="dxa"/>
        <w:tblLook w:val="0000" w:firstRow="0" w:lastRow="0" w:firstColumn="0" w:lastColumn="0" w:noHBand="0" w:noVBand="0"/>
      </w:tblPr>
      <w:tblGrid>
        <w:gridCol w:w="2155"/>
        <w:gridCol w:w="7486"/>
      </w:tblGrid>
      <w:tr w:rsidR="007B1E6A" w:rsidRPr="00431B55" w14:paraId="281B3E18" w14:textId="77777777" w:rsidTr="00FD290F">
        <w:trPr>
          <w:cantSplit/>
          <w:tblHeader/>
          <w:jc w:val="center"/>
        </w:trPr>
        <w:tc>
          <w:tcPr>
            <w:tcW w:w="2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281B3E16" w14:textId="77777777" w:rsidR="007B1E6A" w:rsidRPr="00431B55" w:rsidRDefault="007B1E6A" w:rsidP="00FD290F">
            <w:pPr>
              <w:spacing w:before="100" w:beforeAutospacing="1" w:after="100" w:afterAutospacing="1"/>
              <w:ind w:left="73"/>
              <w:contextualSpacing/>
              <w:jc w:val="center"/>
              <w:rPr>
                <w:rStyle w:val="headingtext"/>
                <w:b/>
              </w:rPr>
            </w:pPr>
            <w:r w:rsidRPr="00431B55">
              <w:rPr>
                <w:rStyle w:val="headingtext"/>
                <w:b/>
              </w:rPr>
              <w:t>Abbreviation</w:t>
            </w:r>
          </w:p>
        </w:tc>
        <w:tc>
          <w:tcPr>
            <w:tcW w:w="7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281B3E17" w14:textId="77777777" w:rsidR="007B1E6A" w:rsidRPr="00431B55" w:rsidRDefault="007B1E6A" w:rsidP="00FD290F">
            <w:pPr>
              <w:spacing w:before="60" w:beforeAutospacing="1" w:after="60" w:afterAutospacing="1"/>
              <w:ind w:left="73"/>
              <w:contextualSpacing/>
              <w:jc w:val="center"/>
              <w:rPr>
                <w:rStyle w:val="headingtext"/>
                <w:b/>
              </w:rPr>
            </w:pPr>
            <w:r w:rsidRPr="00431B55">
              <w:rPr>
                <w:rStyle w:val="headingtext"/>
                <w:b/>
              </w:rPr>
              <w:t>Explanation</w:t>
            </w:r>
          </w:p>
        </w:tc>
      </w:tr>
      <w:tr w:rsidR="007B1E6A" w:rsidRPr="00431B55" w14:paraId="281B3E1B" w14:textId="77777777" w:rsidTr="00FD290F">
        <w:trPr>
          <w:cantSplit/>
          <w:jc w:val="center"/>
        </w:trPr>
        <w:tc>
          <w:tcPr>
            <w:tcW w:w="2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81B3E19" w14:textId="77777777" w:rsidR="007B1E6A" w:rsidRPr="00431B55" w:rsidRDefault="007B1E6A" w:rsidP="00FD290F">
            <w:pPr>
              <w:rPr>
                <w:sz w:val="20"/>
              </w:rPr>
            </w:pPr>
            <w:r w:rsidRPr="00431B55">
              <w:rPr>
                <w:sz w:val="20"/>
              </w:rPr>
              <w:t>A</w:t>
            </w:r>
          </w:p>
        </w:tc>
        <w:tc>
          <w:tcPr>
            <w:tcW w:w="7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81B3E1A" w14:textId="77777777" w:rsidR="007B1E6A" w:rsidRPr="00431B55" w:rsidRDefault="007B1E6A" w:rsidP="00FD290F">
            <w:pPr>
              <w:rPr>
                <w:sz w:val="20"/>
              </w:rPr>
            </w:pPr>
          </w:p>
        </w:tc>
      </w:tr>
      <w:tr w:rsidR="007B1E6A" w:rsidRPr="00431B55" w14:paraId="281B3E1E" w14:textId="77777777" w:rsidTr="00FD290F">
        <w:trPr>
          <w:cantSplit/>
          <w:jc w:val="center"/>
        </w:trPr>
        <w:tc>
          <w:tcPr>
            <w:tcW w:w="2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281B3E1C" w14:textId="77777777" w:rsidR="007B1E6A" w:rsidRPr="00431B55" w:rsidRDefault="007B1E6A" w:rsidP="00FD290F">
            <w:pPr>
              <w:ind w:left="74"/>
              <w:rPr>
                <w:sz w:val="10"/>
                <w:szCs w:val="10"/>
              </w:rPr>
            </w:pPr>
          </w:p>
        </w:tc>
        <w:tc>
          <w:tcPr>
            <w:tcW w:w="7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281B3E1D" w14:textId="77777777" w:rsidR="007B1E6A" w:rsidRPr="00431B55" w:rsidRDefault="007B1E6A" w:rsidP="00FD290F">
            <w:pPr>
              <w:ind w:left="74"/>
              <w:rPr>
                <w:sz w:val="10"/>
                <w:szCs w:val="10"/>
              </w:rPr>
            </w:pPr>
          </w:p>
        </w:tc>
      </w:tr>
      <w:tr w:rsidR="007B1E6A" w:rsidRPr="00431B55" w14:paraId="281B3E21" w14:textId="77777777" w:rsidTr="00FD290F">
        <w:trPr>
          <w:cantSplit/>
          <w:jc w:val="center"/>
        </w:trPr>
        <w:tc>
          <w:tcPr>
            <w:tcW w:w="2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81B3E1F" w14:textId="77777777" w:rsidR="007B1E6A" w:rsidRPr="00431B55" w:rsidRDefault="007B1E6A" w:rsidP="00FD290F">
            <w:pPr>
              <w:rPr>
                <w:sz w:val="20"/>
              </w:rPr>
            </w:pPr>
            <w:r>
              <w:rPr>
                <w:sz w:val="20"/>
              </w:rPr>
              <w:t>BFT</w:t>
            </w:r>
          </w:p>
        </w:tc>
        <w:tc>
          <w:tcPr>
            <w:tcW w:w="7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81B3E20" w14:textId="77777777" w:rsidR="007B1E6A" w:rsidRPr="00431B55" w:rsidRDefault="007B1E6A" w:rsidP="00FD290F">
            <w:pPr>
              <w:rPr>
                <w:sz w:val="20"/>
              </w:rPr>
            </w:pPr>
            <w:r>
              <w:rPr>
                <w:sz w:val="20"/>
              </w:rPr>
              <w:t>Blue Force Tracking</w:t>
            </w:r>
          </w:p>
        </w:tc>
      </w:tr>
      <w:tr w:rsidR="007B1E6A" w:rsidRPr="00431B55" w14:paraId="281B3E24" w14:textId="77777777" w:rsidTr="00FD290F">
        <w:trPr>
          <w:cantSplit/>
          <w:jc w:val="center"/>
        </w:trPr>
        <w:tc>
          <w:tcPr>
            <w:tcW w:w="2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281B3E22" w14:textId="77777777" w:rsidR="007B1E6A" w:rsidRPr="00431B55" w:rsidRDefault="007B1E6A" w:rsidP="00FD290F">
            <w:pPr>
              <w:ind w:left="74"/>
              <w:rPr>
                <w:sz w:val="10"/>
                <w:szCs w:val="10"/>
              </w:rPr>
            </w:pPr>
          </w:p>
        </w:tc>
        <w:tc>
          <w:tcPr>
            <w:tcW w:w="7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281B3E23" w14:textId="77777777" w:rsidR="007B1E6A" w:rsidRPr="00431B55" w:rsidRDefault="007B1E6A" w:rsidP="00FD290F">
            <w:pPr>
              <w:ind w:left="74"/>
              <w:rPr>
                <w:sz w:val="10"/>
                <w:szCs w:val="10"/>
              </w:rPr>
            </w:pPr>
          </w:p>
        </w:tc>
      </w:tr>
      <w:tr w:rsidR="007B1E6A" w:rsidRPr="00431B55" w14:paraId="281B3E27" w14:textId="77777777" w:rsidTr="00FD290F">
        <w:trPr>
          <w:cantSplit/>
          <w:jc w:val="center"/>
        </w:trPr>
        <w:tc>
          <w:tcPr>
            <w:tcW w:w="2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81B3E25" w14:textId="77777777" w:rsidR="007B1E6A" w:rsidRPr="00431B55" w:rsidRDefault="007B1E6A" w:rsidP="00FD290F">
            <w:pPr>
              <w:rPr>
                <w:sz w:val="20"/>
              </w:rPr>
            </w:pPr>
            <w:r>
              <w:rPr>
                <w:sz w:val="20"/>
              </w:rPr>
              <w:t>C</w:t>
            </w:r>
          </w:p>
        </w:tc>
        <w:tc>
          <w:tcPr>
            <w:tcW w:w="7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81B3E26" w14:textId="77777777" w:rsidR="007B1E6A" w:rsidRPr="00431B55" w:rsidRDefault="007B1E6A" w:rsidP="00FD290F">
            <w:pPr>
              <w:rPr>
                <w:sz w:val="20"/>
              </w:rPr>
            </w:pPr>
          </w:p>
        </w:tc>
      </w:tr>
      <w:tr w:rsidR="007B1E6A" w:rsidRPr="00431B55" w14:paraId="281B3E2A" w14:textId="77777777" w:rsidTr="00FD290F">
        <w:trPr>
          <w:cantSplit/>
          <w:jc w:val="center"/>
        </w:trPr>
        <w:tc>
          <w:tcPr>
            <w:tcW w:w="2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281B3E28" w14:textId="77777777" w:rsidR="007B1E6A" w:rsidRPr="00431B55" w:rsidRDefault="007B1E6A" w:rsidP="00FD290F">
            <w:pPr>
              <w:ind w:left="74"/>
              <w:rPr>
                <w:sz w:val="10"/>
                <w:szCs w:val="10"/>
              </w:rPr>
            </w:pPr>
          </w:p>
        </w:tc>
        <w:tc>
          <w:tcPr>
            <w:tcW w:w="7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281B3E29" w14:textId="77777777" w:rsidR="007B1E6A" w:rsidRPr="00431B55" w:rsidRDefault="007B1E6A" w:rsidP="00FD290F">
            <w:pPr>
              <w:ind w:left="74"/>
              <w:rPr>
                <w:sz w:val="10"/>
                <w:szCs w:val="10"/>
              </w:rPr>
            </w:pPr>
          </w:p>
        </w:tc>
      </w:tr>
      <w:tr w:rsidR="007B1E6A" w:rsidRPr="00431B55" w14:paraId="281B3E2D" w14:textId="77777777" w:rsidTr="00FD290F">
        <w:trPr>
          <w:cantSplit/>
          <w:jc w:val="center"/>
        </w:trPr>
        <w:tc>
          <w:tcPr>
            <w:tcW w:w="2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81B3E2B" w14:textId="77777777" w:rsidR="007B1E6A" w:rsidRPr="00431B55" w:rsidRDefault="007B1E6A" w:rsidP="00FD290F">
            <w:pPr>
              <w:rPr>
                <w:sz w:val="20"/>
              </w:rPr>
            </w:pPr>
            <w:r w:rsidRPr="00C92199">
              <w:rPr>
                <w:sz w:val="20"/>
              </w:rPr>
              <w:t>D</w:t>
            </w:r>
          </w:p>
        </w:tc>
        <w:tc>
          <w:tcPr>
            <w:tcW w:w="7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81B3E2C" w14:textId="77777777" w:rsidR="007B1E6A" w:rsidRPr="00431B55" w:rsidRDefault="007B1E6A" w:rsidP="00FD290F">
            <w:pPr>
              <w:rPr>
                <w:sz w:val="20"/>
              </w:rPr>
            </w:pPr>
          </w:p>
        </w:tc>
      </w:tr>
      <w:tr w:rsidR="007B1E6A" w:rsidRPr="00431B55" w14:paraId="281B3E30" w14:textId="77777777" w:rsidTr="00FD290F">
        <w:trPr>
          <w:cantSplit/>
          <w:jc w:val="center"/>
        </w:trPr>
        <w:tc>
          <w:tcPr>
            <w:tcW w:w="2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281B3E2E" w14:textId="77777777" w:rsidR="007B1E6A" w:rsidRPr="00431B55" w:rsidRDefault="007B1E6A" w:rsidP="00FD290F">
            <w:pPr>
              <w:ind w:left="74"/>
              <w:rPr>
                <w:sz w:val="10"/>
                <w:szCs w:val="10"/>
              </w:rPr>
            </w:pPr>
          </w:p>
        </w:tc>
        <w:tc>
          <w:tcPr>
            <w:tcW w:w="7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281B3E2F" w14:textId="77777777" w:rsidR="007B1E6A" w:rsidRPr="00431B55" w:rsidRDefault="007B1E6A" w:rsidP="00FD290F">
            <w:pPr>
              <w:ind w:left="74"/>
              <w:rPr>
                <w:sz w:val="10"/>
                <w:szCs w:val="10"/>
              </w:rPr>
            </w:pPr>
          </w:p>
        </w:tc>
      </w:tr>
      <w:tr w:rsidR="007B1E6A" w:rsidRPr="00431B55" w14:paraId="281B3E33" w14:textId="77777777" w:rsidTr="00FD290F">
        <w:trPr>
          <w:cantSplit/>
          <w:jc w:val="center"/>
        </w:trPr>
        <w:tc>
          <w:tcPr>
            <w:tcW w:w="2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81B3E31" w14:textId="77777777" w:rsidR="007B1E6A" w:rsidRPr="00431B55" w:rsidRDefault="007B1E6A" w:rsidP="00FD290F">
            <w:pPr>
              <w:rPr>
                <w:sz w:val="20"/>
              </w:rPr>
            </w:pPr>
            <w:r>
              <w:rPr>
                <w:sz w:val="20"/>
              </w:rPr>
              <w:t>E</w:t>
            </w:r>
          </w:p>
        </w:tc>
        <w:tc>
          <w:tcPr>
            <w:tcW w:w="7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81B3E32" w14:textId="77777777" w:rsidR="007B1E6A" w:rsidRPr="00431B55" w:rsidRDefault="007B1E6A" w:rsidP="00FD290F">
            <w:pPr>
              <w:rPr>
                <w:sz w:val="20"/>
              </w:rPr>
            </w:pPr>
          </w:p>
        </w:tc>
      </w:tr>
      <w:tr w:rsidR="007B1E6A" w:rsidRPr="00431B55" w14:paraId="281B3E36" w14:textId="77777777" w:rsidTr="00FD290F">
        <w:trPr>
          <w:cantSplit/>
          <w:jc w:val="center"/>
        </w:trPr>
        <w:tc>
          <w:tcPr>
            <w:tcW w:w="2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281B3E34" w14:textId="77777777" w:rsidR="007B1E6A" w:rsidRPr="00431B55" w:rsidRDefault="007B1E6A" w:rsidP="00FD290F">
            <w:pPr>
              <w:ind w:left="74"/>
              <w:rPr>
                <w:sz w:val="10"/>
                <w:szCs w:val="10"/>
              </w:rPr>
            </w:pPr>
          </w:p>
        </w:tc>
        <w:tc>
          <w:tcPr>
            <w:tcW w:w="7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281B3E35" w14:textId="77777777" w:rsidR="007B1E6A" w:rsidRPr="00431B55" w:rsidRDefault="007B1E6A" w:rsidP="00FD290F">
            <w:pPr>
              <w:ind w:left="74"/>
              <w:rPr>
                <w:sz w:val="10"/>
                <w:szCs w:val="10"/>
              </w:rPr>
            </w:pPr>
          </w:p>
        </w:tc>
      </w:tr>
      <w:tr w:rsidR="007B1E6A" w:rsidRPr="00431B55" w14:paraId="281B3E39" w14:textId="77777777" w:rsidTr="00FD290F">
        <w:trPr>
          <w:cantSplit/>
          <w:jc w:val="center"/>
        </w:trPr>
        <w:tc>
          <w:tcPr>
            <w:tcW w:w="2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81B3E37" w14:textId="77777777" w:rsidR="007B1E6A" w:rsidRPr="00431B55" w:rsidRDefault="007B1E6A" w:rsidP="00FD290F">
            <w:pPr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  <w:tc>
          <w:tcPr>
            <w:tcW w:w="7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81B3E38" w14:textId="77777777" w:rsidR="007B1E6A" w:rsidRPr="00431B55" w:rsidRDefault="007B1E6A" w:rsidP="00FD290F">
            <w:pPr>
              <w:rPr>
                <w:sz w:val="20"/>
              </w:rPr>
            </w:pPr>
          </w:p>
        </w:tc>
      </w:tr>
      <w:tr w:rsidR="007B1E6A" w:rsidRPr="00431B55" w14:paraId="281B3E3C" w14:textId="77777777" w:rsidTr="00FD290F">
        <w:trPr>
          <w:cantSplit/>
          <w:jc w:val="center"/>
        </w:trPr>
        <w:tc>
          <w:tcPr>
            <w:tcW w:w="2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281B3E3A" w14:textId="77777777" w:rsidR="007B1E6A" w:rsidRPr="00431B55" w:rsidRDefault="007B1E6A" w:rsidP="00FD290F">
            <w:pPr>
              <w:ind w:left="74"/>
              <w:rPr>
                <w:sz w:val="10"/>
                <w:szCs w:val="10"/>
              </w:rPr>
            </w:pPr>
          </w:p>
        </w:tc>
        <w:tc>
          <w:tcPr>
            <w:tcW w:w="7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281B3E3B" w14:textId="77777777" w:rsidR="007B1E6A" w:rsidRPr="00431B55" w:rsidRDefault="007B1E6A" w:rsidP="00FD290F">
            <w:pPr>
              <w:ind w:left="74"/>
              <w:rPr>
                <w:sz w:val="10"/>
                <w:szCs w:val="10"/>
              </w:rPr>
            </w:pPr>
          </w:p>
        </w:tc>
      </w:tr>
      <w:tr w:rsidR="007B1E6A" w:rsidRPr="00431B55" w14:paraId="281B3E3F" w14:textId="77777777" w:rsidTr="00FD290F">
        <w:trPr>
          <w:cantSplit/>
          <w:jc w:val="center"/>
        </w:trPr>
        <w:tc>
          <w:tcPr>
            <w:tcW w:w="2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81B3E3D" w14:textId="77777777" w:rsidR="007B1E6A" w:rsidRPr="00431B55" w:rsidRDefault="007B1E6A" w:rsidP="00FD290F">
            <w:pPr>
              <w:rPr>
                <w:sz w:val="20"/>
              </w:rPr>
            </w:pPr>
            <w:r>
              <w:rPr>
                <w:sz w:val="20"/>
              </w:rPr>
              <w:t>G</w:t>
            </w:r>
          </w:p>
        </w:tc>
        <w:tc>
          <w:tcPr>
            <w:tcW w:w="7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81B3E3E" w14:textId="77777777" w:rsidR="007B1E6A" w:rsidRPr="00431B55" w:rsidRDefault="007B1E6A" w:rsidP="00FD290F">
            <w:pPr>
              <w:rPr>
                <w:sz w:val="20"/>
              </w:rPr>
            </w:pPr>
          </w:p>
        </w:tc>
      </w:tr>
      <w:tr w:rsidR="007B1E6A" w:rsidRPr="00431B55" w14:paraId="281B3E42" w14:textId="77777777" w:rsidTr="00FD290F">
        <w:trPr>
          <w:cantSplit/>
          <w:jc w:val="center"/>
        </w:trPr>
        <w:tc>
          <w:tcPr>
            <w:tcW w:w="2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281B3E40" w14:textId="77777777" w:rsidR="007B1E6A" w:rsidRPr="00431B55" w:rsidRDefault="007B1E6A" w:rsidP="00FD290F">
            <w:pPr>
              <w:ind w:left="74"/>
              <w:rPr>
                <w:sz w:val="10"/>
                <w:szCs w:val="10"/>
              </w:rPr>
            </w:pPr>
          </w:p>
        </w:tc>
        <w:tc>
          <w:tcPr>
            <w:tcW w:w="7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281B3E41" w14:textId="77777777" w:rsidR="007B1E6A" w:rsidRPr="00431B55" w:rsidRDefault="007B1E6A" w:rsidP="00FD290F">
            <w:pPr>
              <w:ind w:left="74"/>
              <w:rPr>
                <w:sz w:val="10"/>
                <w:szCs w:val="10"/>
              </w:rPr>
            </w:pPr>
          </w:p>
        </w:tc>
      </w:tr>
      <w:tr w:rsidR="007B1E6A" w:rsidRPr="00431B55" w14:paraId="281B3E45" w14:textId="77777777" w:rsidTr="00FD290F">
        <w:trPr>
          <w:cantSplit/>
          <w:jc w:val="center"/>
        </w:trPr>
        <w:tc>
          <w:tcPr>
            <w:tcW w:w="2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81B3E43" w14:textId="77777777" w:rsidR="007B1E6A" w:rsidRPr="00431B55" w:rsidRDefault="007B1E6A" w:rsidP="00FD290F">
            <w:pPr>
              <w:rPr>
                <w:sz w:val="20"/>
              </w:rPr>
            </w:pPr>
            <w:r w:rsidRPr="00C92199">
              <w:rPr>
                <w:sz w:val="20"/>
              </w:rPr>
              <w:t>H</w:t>
            </w:r>
            <w:r>
              <w:rPr>
                <w:sz w:val="20"/>
              </w:rPr>
              <w:t>Q</w:t>
            </w:r>
          </w:p>
        </w:tc>
        <w:tc>
          <w:tcPr>
            <w:tcW w:w="7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81B3E44" w14:textId="77777777" w:rsidR="007B1E6A" w:rsidRPr="00431B55" w:rsidRDefault="007B1E6A" w:rsidP="00FD290F">
            <w:pPr>
              <w:rPr>
                <w:sz w:val="20"/>
              </w:rPr>
            </w:pPr>
            <w:r w:rsidRPr="004A2A6A">
              <w:rPr>
                <w:sz w:val="20"/>
              </w:rPr>
              <w:t>Headquarters</w:t>
            </w:r>
          </w:p>
        </w:tc>
      </w:tr>
      <w:tr w:rsidR="007B1E6A" w:rsidRPr="00431B55" w14:paraId="281B3E48" w14:textId="77777777" w:rsidTr="00FD290F">
        <w:trPr>
          <w:cantSplit/>
          <w:jc w:val="center"/>
        </w:trPr>
        <w:tc>
          <w:tcPr>
            <w:tcW w:w="2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281B3E46" w14:textId="77777777" w:rsidR="007B1E6A" w:rsidRPr="00431B55" w:rsidRDefault="007B1E6A" w:rsidP="00FD290F">
            <w:pPr>
              <w:ind w:left="74"/>
              <w:rPr>
                <w:sz w:val="10"/>
                <w:szCs w:val="10"/>
              </w:rPr>
            </w:pPr>
          </w:p>
        </w:tc>
        <w:tc>
          <w:tcPr>
            <w:tcW w:w="7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281B3E47" w14:textId="77777777" w:rsidR="007B1E6A" w:rsidRPr="00431B55" w:rsidRDefault="007B1E6A" w:rsidP="00FD290F">
            <w:pPr>
              <w:ind w:left="74"/>
              <w:rPr>
                <w:sz w:val="10"/>
                <w:szCs w:val="10"/>
              </w:rPr>
            </w:pPr>
          </w:p>
        </w:tc>
      </w:tr>
      <w:tr w:rsidR="007B1E6A" w:rsidRPr="00431B55" w14:paraId="281B3E4B" w14:textId="77777777" w:rsidTr="00FD290F">
        <w:trPr>
          <w:cantSplit/>
          <w:jc w:val="center"/>
        </w:trPr>
        <w:tc>
          <w:tcPr>
            <w:tcW w:w="2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81B3E49" w14:textId="77777777" w:rsidR="007B1E6A" w:rsidRPr="00431B55" w:rsidRDefault="007B1E6A" w:rsidP="00FD290F">
            <w:pPr>
              <w:rPr>
                <w:sz w:val="20"/>
              </w:rPr>
            </w:pPr>
            <w:r>
              <w:rPr>
                <w:sz w:val="20"/>
              </w:rPr>
              <w:t>I</w:t>
            </w:r>
          </w:p>
        </w:tc>
        <w:tc>
          <w:tcPr>
            <w:tcW w:w="7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81B3E4A" w14:textId="77777777" w:rsidR="007B1E6A" w:rsidRPr="00431B55" w:rsidRDefault="007B1E6A" w:rsidP="00FD290F">
            <w:pPr>
              <w:rPr>
                <w:sz w:val="20"/>
              </w:rPr>
            </w:pPr>
          </w:p>
        </w:tc>
      </w:tr>
      <w:tr w:rsidR="007B1E6A" w:rsidRPr="00431B55" w14:paraId="281B3E4E" w14:textId="77777777" w:rsidTr="00FD290F">
        <w:trPr>
          <w:cantSplit/>
          <w:jc w:val="center"/>
        </w:trPr>
        <w:tc>
          <w:tcPr>
            <w:tcW w:w="2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281B3E4C" w14:textId="77777777" w:rsidR="007B1E6A" w:rsidRPr="00431B55" w:rsidRDefault="007B1E6A" w:rsidP="00FD290F">
            <w:pPr>
              <w:ind w:left="74"/>
              <w:rPr>
                <w:sz w:val="10"/>
                <w:szCs w:val="10"/>
              </w:rPr>
            </w:pPr>
          </w:p>
        </w:tc>
        <w:tc>
          <w:tcPr>
            <w:tcW w:w="7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281B3E4D" w14:textId="77777777" w:rsidR="007B1E6A" w:rsidRPr="00431B55" w:rsidRDefault="007B1E6A" w:rsidP="00FD290F">
            <w:pPr>
              <w:ind w:left="74"/>
              <w:rPr>
                <w:sz w:val="10"/>
                <w:szCs w:val="10"/>
              </w:rPr>
            </w:pPr>
          </w:p>
        </w:tc>
      </w:tr>
      <w:tr w:rsidR="007B1E6A" w:rsidRPr="00431B55" w14:paraId="281B3E51" w14:textId="77777777" w:rsidTr="00FD290F">
        <w:trPr>
          <w:cantSplit/>
          <w:jc w:val="center"/>
        </w:trPr>
        <w:tc>
          <w:tcPr>
            <w:tcW w:w="2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81B3E4F" w14:textId="77777777" w:rsidR="007B1E6A" w:rsidRPr="00431B55" w:rsidRDefault="007B1E6A" w:rsidP="00FD290F">
            <w:pPr>
              <w:rPr>
                <w:sz w:val="20"/>
              </w:rPr>
            </w:pPr>
            <w:r w:rsidRPr="00431B55">
              <w:rPr>
                <w:sz w:val="20"/>
              </w:rPr>
              <w:t>J</w:t>
            </w:r>
          </w:p>
        </w:tc>
        <w:tc>
          <w:tcPr>
            <w:tcW w:w="7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81B3E50" w14:textId="77777777" w:rsidR="007B1E6A" w:rsidRPr="00431B55" w:rsidRDefault="007B1E6A" w:rsidP="00FD290F">
            <w:pPr>
              <w:rPr>
                <w:sz w:val="20"/>
              </w:rPr>
            </w:pPr>
          </w:p>
        </w:tc>
      </w:tr>
      <w:tr w:rsidR="007B1E6A" w:rsidRPr="00431B55" w14:paraId="281B3E54" w14:textId="77777777" w:rsidTr="00FD290F">
        <w:trPr>
          <w:cantSplit/>
          <w:jc w:val="center"/>
        </w:trPr>
        <w:tc>
          <w:tcPr>
            <w:tcW w:w="2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281B3E52" w14:textId="77777777" w:rsidR="007B1E6A" w:rsidRPr="00431B55" w:rsidRDefault="007B1E6A" w:rsidP="00FD290F">
            <w:pPr>
              <w:ind w:left="74"/>
              <w:rPr>
                <w:sz w:val="10"/>
                <w:szCs w:val="10"/>
              </w:rPr>
            </w:pPr>
          </w:p>
        </w:tc>
        <w:tc>
          <w:tcPr>
            <w:tcW w:w="7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281B3E53" w14:textId="77777777" w:rsidR="007B1E6A" w:rsidRPr="00431B55" w:rsidRDefault="007B1E6A" w:rsidP="00FD290F">
            <w:pPr>
              <w:ind w:left="74"/>
              <w:rPr>
                <w:sz w:val="10"/>
                <w:szCs w:val="10"/>
              </w:rPr>
            </w:pPr>
          </w:p>
        </w:tc>
      </w:tr>
      <w:tr w:rsidR="007B1E6A" w:rsidRPr="00431B55" w14:paraId="281B3E57" w14:textId="77777777" w:rsidTr="00FD290F">
        <w:trPr>
          <w:cantSplit/>
          <w:jc w:val="center"/>
        </w:trPr>
        <w:tc>
          <w:tcPr>
            <w:tcW w:w="2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81B3E55" w14:textId="77777777" w:rsidR="007B1E6A" w:rsidRPr="00431B55" w:rsidRDefault="007B1E6A" w:rsidP="00FD290F">
            <w:pPr>
              <w:rPr>
                <w:sz w:val="20"/>
              </w:rPr>
            </w:pPr>
            <w:r>
              <w:rPr>
                <w:sz w:val="20"/>
              </w:rPr>
              <w:t>KPI</w:t>
            </w:r>
          </w:p>
        </w:tc>
        <w:tc>
          <w:tcPr>
            <w:tcW w:w="7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81B3E56" w14:textId="77777777" w:rsidR="007B1E6A" w:rsidRPr="00431B55" w:rsidRDefault="007B1E6A" w:rsidP="00FD290F">
            <w:pPr>
              <w:rPr>
                <w:sz w:val="20"/>
              </w:rPr>
            </w:pPr>
            <w:r>
              <w:rPr>
                <w:sz w:val="20"/>
              </w:rPr>
              <w:t>Key Performance Indicator</w:t>
            </w:r>
          </w:p>
        </w:tc>
      </w:tr>
      <w:tr w:rsidR="007B1E6A" w:rsidRPr="00431B55" w14:paraId="281B3E5A" w14:textId="77777777" w:rsidTr="00FD290F">
        <w:trPr>
          <w:cantSplit/>
          <w:jc w:val="center"/>
        </w:trPr>
        <w:tc>
          <w:tcPr>
            <w:tcW w:w="2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281B3E58" w14:textId="77777777" w:rsidR="007B1E6A" w:rsidRPr="00431B55" w:rsidRDefault="007B1E6A" w:rsidP="00FD290F">
            <w:pPr>
              <w:ind w:left="74"/>
              <w:rPr>
                <w:sz w:val="10"/>
                <w:szCs w:val="10"/>
              </w:rPr>
            </w:pPr>
          </w:p>
        </w:tc>
        <w:tc>
          <w:tcPr>
            <w:tcW w:w="7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281B3E59" w14:textId="77777777" w:rsidR="007B1E6A" w:rsidRPr="00431B55" w:rsidRDefault="007B1E6A" w:rsidP="00FD290F">
            <w:pPr>
              <w:ind w:left="74"/>
              <w:rPr>
                <w:sz w:val="10"/>
                <w:szCs w:val="10"/>
              </w:rPr>
            </w:pPr>
          </w:p>
        </w:tc>
      </w:tr>
      <w:tr w:rsidR="007B1E6A" w:rsidRPr="00431B55" w14:paraId="281B3E5D" w14:textId="77777777" w:rsidTr="00FD290F">
        <w:trPr>
          <w:cantSplit/>
          <w:jc w:val="center"/>
        </w:trPr>
        <w:tc>
          <w:tcPr>
            <w:tcW w:w="2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81B3E5B" w14:textId="77777777" w:rsidR="007B1E6A" w:rsidRPr="00431B55" w:rsidRDefault="007B1E6A" w:rsidP="00FD290F">
            <w:pPr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  <w:tc>
          <w:tcPr>
            <w:tcW w:w="7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81B3E5C" w14:textId="77777777" w:rsidR="007B1E6A" w:rsidRPr="00431B55" w:rsidRDefault="007B1E6A" w:rsidP="00FD290F">
            <w:pPr>
              <w:rPr>
                <w:sz w:val="20"/>
              </w:rPr>
            </w:pPr>
          </w:p>
        </w:tc>
      </w:tr>
      <w:tr w:rsidR="007B1E6A" w:rsidRPr="00431B55" w14:paraId="281B3E60" w14:textId="77777777" w:rsidTr="00FD290F">
        <w:trPr>
          <w:cantSplit/>
          <w:jc w:val="center"/>
        </w:trPr>
        <w:tc>
          <w:tcPr>
            <w:tcW w:w="2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281B3E5E" w14:textId="77777777" w:rsidR="007B1E6A" w:rsidRPr="00431B55" w:rsidRDefault="007B1E6A" w:rsidP="00FD290F">
            <w:pPr>
              <w:ind w:left="74"/>
              <w:rPr>
                <w:sz w:val="10"/>
                <w:szCs w:val="10"/>
              </w:rPr>
            </w:pPr>
          </w:p>
        </w:tc>
        <w:tc>
          <w:tcPr>
            <w:tcW w:w="7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281B3E5F" w14:textId="77777777" w:rsidR="007B1E6A" w:rsidRPr="00431B55" w:rsidRDefault="007B1E6A" w:rsidP="00FD290F">
            <w:pPr>
              <w:ind w:left="74"/>
              <w:rPr>
                <w:sz w:val="10"/>
                <w:szCs w:val="10"/>
              </w:rPr>
            </w:pPr>
          </w:p>
        </w:tc>
      </w:tr>
      <w:tr w:rsidR="007B1E6A" w:rsidRPr="00431B55" w14:paraId="281B3E63" w14:textId="77777777" w:rsidTr="00FD290F">
        <w:trPr>
          <w:cantSplit/>
          <w:jc w:val="center"/>
        </w:trPr>
        <w:tc>
          <w:tcPr>
            <w:tcW w:w="2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81B3E61" w14:textId="77777777" w:rsidR="007B1E6A" w:rsidRPr="00431B55" w:rsidRDefault="007B1E6A" w:rsidP="00FD290F">
            <w:pPr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  <w:tc>
          <w:tcPr>
            <w:tcW w:w="7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81B3E62" w14:textId="77777777" w:rsidR="007B1E6A" w:rsidRPr="00431B55" w:rsidRDefault="007B1E6A" w:rsidP="00FD290F">
            <w:pPr>
              <w:rPr>
                <w:sz w:val="20"/>
              </w:rPr>
            </w:pPr>
          </w:p>
        </w:tc>
      </w:tr>
      <w:tr w:rsidR="007B1E6A" w:rsidRPr="00431B55" w14:paraId="281B3E66" w14:textId="77777777" w:rsidTr="00FD290F">
        <w:trPr>
          <w:cantSplit/>
          <w:jc w:val="center"/>
        </w:trPr>
        <w:tc>
          <w:tcPr>
            <w:tcW w:w="2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281B3E64" w14:textId="77777777" w:rsidR="007B1E6A" w:rsidRPr="00431B55" w:rsidRDefault="007B1E6A" w:rsidP="00FD290F">
            <w:pPr>
              <w:ind w:left="74"/>
              <w:rPr>
                <w:sz w:val="10"/>
                <w:szCs w:val="10"/>
              </w:rPr>
            </w:pPr>
          </w:p>
        </w:tc>
        <w:tc>
          <w:tcPr>
            <w:tcW w:w="7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281B3E65" w14:textId="77777777" w:rsidR="007B1E6A" w:rsidRPr="00431B55" w:rsidRDefault="007B1E6A" w:rsidP="00FD290F">
            <w:pPr>
              <w:ind w:left="74"/>
              <w:rPr>
                <w:sz w:val="10"/>
                <w:szCs w:val="10"/>
              </w:rPr>
            </w:pPr>
          </w:p>
        </w:tc>
      </w:tr>
      <w:tr w:rsidR="007B1E6A" w:rsidRPr="00431B55" w14:paraId="281B3E69" w14:textId="77777777" w:rsidTr="00FD290F">
        <w:trPr>
          <w:cantSplit/>
          <w:jc w:val="center"/>
        </w:trPr>
        <w:tc>
          <w:tcPr>
            <w:tcW w:w="2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81B3E67" w14:textId="77777777" w:rsidR="007B1E6A" w:rsidRPr="00431B55" w:rsidRDefault="007B1E6A" w:rsidP="00FD290F">
            <w:pPr>
              <w:rPr>
                <w:sz w:val="20"/>
              </w:rPr>
            </w:pPr>
            <w:r w:rsidRPr="000A1CDD">
              <w:rPr>
                <w:sz w:val="20"/>
              </w:rPr>
              <w:t>NATO</w:t>
            </w:r>
          </w:p>
        </w:tc>
        <w:tc>
          <w:tcPr>
            <w:tcW w:w="7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81B3E68" w14:textId="77777777" w:rsidR="007B1E6A" w:rsidRPr="00431B55" w:rsidRDefault="007B1E6A" w:rsidP="00FD290F">
            <w:pPr>
              <w:rPr>
                <w:sz w:val="20"/>
              </w:rPr>
            </w:pPr>
            <w:r>
              <w:rPr>
                <w:sz w:val="20"/>
              </w:rPr>
              <w:t>North Atlantic Treaty Organization</w:t>
            </w:r>
          </w:p>
        </w:tc>
      </w:tr>
      <w:tr w:rsidR="007B1E6A" w:rsidRPr="00431B55" w14:paraId="281B3E6C" w14:textId="77777777" w:rsidTr="00FD290F">
        <w:trPr>
          <w:cantSplit/>
          <w:jc w:val="center"/>
        </w:trPr>
        <w:tc>
          <w:tcPr>
            <w:tcW w:w="2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81B3E6A" w14:textId="77777777" w:rsidR="007B1E6A" w:rsidRPr="000A1CDD" w:rsidRDefault="007B1E6A" w:rsidP="00FD290F">
            <w:pPr>
              <w:rPr>
                <w:sz w:val="20"/>
              </w:rPr>
            </w:pPr>
            <w:r>
              <w:rPr>
                <w:sz w:val="20"/>
              </w:rPr>
              <w:t>NMRR</w:t>
            </w:r>
          </w:p>
        </w:tc>
        <w:tc>
          <w:tcPr>
            <w:tcW w:w="7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81B3E6B" w14:textId="77777777" w:rsidR="007B1E6A" w:rsidRDefault="007B1E6A" w:rsidP="00FD290F">
            <w:pPr>
              <w:rPr>
                <w:sz w:val="20"/>
              </w:rPr>
            </w:pPr>
            <w:r w:rsidRPr="000A1CDD">
              <w:rPr>
                <w:sz w:val="20"/>
              </w:rPr>
              <w:t>NATO Metadata Registry and Repository</w:t>
            </w:r>
          </w:p>
        </w:tc>
      </w:tr>
      <w:tr w:rsidR="007B1E6A" w:rsidRPr="00431B55" w14:paraId="281B3E6F" w14:textId="77777777" w:rsidTr="00FD290F">
        <w:trPr>
          <w:cantSplit/>
          <w:jc w:val="center"/>
        </w:trPr>
        <w:tc>
          <w:tcPr>
            <w:tcW w:w="2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281B3E6D" w14:textId="77777777" w:rsidR="007B1E6A" w:rsidRPr="00431B55" w:rsidRDefault="007B1E6A" w:rsidP="00FD290F">
            <w:pPr>
              <w:ind w:left="74"/>
              <w:rPr>
                <w:sz w:val="10"/>
                <w:szCs w:val="10"/>
              </w:rPr>
            </w:pPr>
          </w:p>
        </w:tc>
        <w:tc>
          <w:tcPr>
            <w:tcW w:w="7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281B3E6E" w14:textId="77777777" w:rsidR="007B1E6A" w:rsidRPr="00431B55" w:rsidRDefault="007B1E6A" w:rsidP="00FD290F">
            <w:pPr>
              <w:ind w:left="74"/>
              <w:rPr>
                <w:sz w:val="10"/>
                <w:szCs w:val="10"/>
              </w:rPr>
            </w:pPr>
          </w:p>
        </w:tc>
      </w:tr>
      <w:tr w:rsidR="007B1E6A" w:rsidRPr="00431B55" w14:paraId="281B3E72" w14:textId="77777777" w:rsidTr="00FD290F">
        <w:trPr>
          <w:cantSplit/>
          <w:jc w:val="center"/>
        </w:trPr>
        <w:tc>
          <w:tcPr>
            <w:tcW w:w="2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81B3E70" w14:textId="77777777" w:rsidR="007B1E6A" w:rsidRPr="00431B55" w:rsidRDefault="007B1E6A" w:rsidP="00FD290F">
            <w:pPr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7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81B3E71" w14:textId="77777777" w:rsidR="007B1E6A" w:rsidRPr="00431B55" w:rsidRDefault="007B1E6A" w:rsidP="00FD290F">
            <w:pPr>
              <w:rPr>
                <w:sz w:val="20"/>
              </w:rPr>
            </w:pPr>
          </w:p>
        </w:tc>
      </w:tr>
      <w:tr w:rsidR="007B1E6A" w:rsidRPr="00431B55" w14:paraId="281B3E75" w14:textId="77777777" w:rsidTr="00FD290F">
        <w:trPr>
          <w:cantSplit/>
          <w:jc w:val="center"/>
        </w:trPr>
        <w:tc>
          <w:tcPr>
            <w:tcW w:w="2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281B3E73" w14:textId="77777777" w:rsidR="007B1E6A" w:rsidRPr="00431B55" w:rsidRDefault="007B1E6A" w:rsidP="00FD290F">
            <w:pPr>
              <w:ind w:left="74"/>
              <w:rPr>
                <w:sz w:val="10"/>
                <w:szCs w:val="10"/>
              </w:rPr>
            </w:pPr>
          </w:p>
        </w:tc>
        <w:tc>
          <w:tcPr>
            <w:tcW w:w="7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281B3E74" w14:textId="77777777" w:rsidR="007B1E6A" w:rsidRPr="00431B55" w:rsidRDefault="007B1E6A" w:rsidP="00FD290F">
            <w:pPr>
              <w:ind w:left="74"/>
              <w:rPr>
                <w:sz w:val="10"/>
                <w:szCs w:val="10"/>
              </w:rPr>
            </w:pPr>
          </w:p>
        </w:tc>
      </w:tr>
      <w:tr w:rsidR="007B1E6A" w:rsidRPr="00431B55" w14:paraId="281B3E78" w14:textId="77777777" w:rsidTr="00FD290F">
        <w:trPr>
          <w:cantSplit/>
          <w:jc w:val="center"/>
        </w:trPr>
        <w:tc>
          <w:tcPr>
            <w:tcW w:w="2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81B3E76" w14:textId="77777777" w:rsidR="007B1E6A" w:rsidRPr="00431B55" w:rsidRDefault="007B1E6A" w:rsidP="00FD290F">
            <w:pPr>
              <w:rPr>
                <w:sz w:val="20"/>
              </w:rPr>
            </w:pPr>
            <w:r>
              <w:rPr>
                <w:sz w:val="20"/>
              </w:rPr>
              <w:t>PC</w:t>
            </w:r>
          </w:p>
        </w:tc>
        <w:tc>
          <w:tcPr>
            <w:tcW w:w="7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81B3E77" w14:textId="77777777" w:rsidR="007B1E6A" w:rsidRPr="00431B55" w:rsidRDefault="007B1E6A" w:rsidP="00FD290F">
            <w:pPr>
              <w:rPr>
                <w:sz w:val="20"/>
              </w:rPr>
            </w:pPr>
            <w:r w:rsidRPr="004A2A6A">
              <w:rPr>
                <w:sz w:val="20"/>
              </w:rPr>
              <w:t>Personal Computer</w:t>
            </w:r>
          </w:p>
        </w:tc>
      </w:tr>
      <w:tr w:rsidR="007B1E6A" w:rsidRPr="00431B55" w14:paraId="281B3E7B" w14:textId="77777777" w:rsidTr="00FD290F">
        <w:trPr>
          <w:cantSplit/>
          <w:jc w:val="center"/>
        </w:trPr>
        <w:tc>
          <w:tcPr>
            <w:tcW w:w="2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281B3E79" w14:textId="77777777" w:rsidR="007B1E6A" w:rsidRPr="00431B55" w:rsidRDefault="007B1E6A" w:rsidP="00FD290F">
            <w:pPr>
              <w:ind w:left="74"/>
              <w:rPr>
                <w:sz w:val="10"/>
                <w:szCs w:val="10"/>
              </w:rPr>
            </w:pPr>
          </w:p>
        </w:tc>
        <w:tc>
          <w:tcPr>
            <w:tcW w:w="7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281B3E7A" w14:textId="77777777" w:rsidR="007B1E6A" w:rsidRPr="00431B55" w:rsidRDefault="007B1E6A" w:rsidP="00FD290F">
            <w:pPr>
              <w:ind w:left="74"/>
              <w:rPr>
                <w:sz w:val="10"/>
                <w:szCs w:val="10"/>
              </w:rPr>
            </w:pPr>
          </w:p>
        </w:tc>
      </w:tr>
      <w:tr w:rsidR="007B1E6A" w:rsidRPr="00431B55" w14:paraId="281B3E7E" w14:textId="77777777" w:rsidTr="00FD290F">
        <w:trPr>
          <w:cantSplit/>
          <w:jc w:val="center"/>
        </w:trPr>
        <w:tc>
          <w:tcPr>
            <w:tcW w:w="2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81B3E7C" w14:textId="77777777" w:rsidR="007B1E6A" w:rsidRPr="00431B55" w:rsidRDefault="007B1E6A" w:rsidP="00FD290F">
            <w:pPr>
              <w:rPr>
                <w:sz w:val="20"/>
              </w:rPr>
            </w:pPr>
            <w:r>
              <w:rPr>
                <w:sz w:val="20"/>
              </w:rPr>
              <w:t>QoS</w:t>
            </w:r>
          </w:p>
        </w:tc>
        <w:tc>
          <w:tcPr>
            <w:tcW w:w="7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81B3E7D" w14:textId="77777777" w:rsidR="007B1E6A" w:rsidRPr="00431B55" w:rsidRDefault="007B1E6A" w:rsidP="00FD290F">
            <w:pPr>
              <w:rPr>
                <w:sz w:val="20"/>
              </w:rPr>
            </w:pPr>
            <w:r w:rsidRPr="00654FC0">
              <w:rPr>
                <w:sz w:val="20"/>
              </w:rPr>
              <w:t>Quality of Service</w:t>
            </w:r>
          </w:p>
        </w:tc>
      </w:tr>
      <w:tr w:rsidR="007B1E6A" w:rsidRPr="00431B55" w14:paraId="281B3E81" w14:textId="77777777" w:rsidTr="00FD290F">
        <w:trPr>
          <w:cantSplit/>
          <w:jc w:val="center"/>
        </w:trPr>
        <w:tc>
          <w:tcPr>
            <w:tcW w:w="2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281B3E7F" w14:textId="77777777" w:rsidR="007B1E6A" w:rsidRPr="00431B55" w:rsidRDefault="007B1E6A" w:rsidP="00FD290F">
            <w:pPr>
              <w:ind w:left="74"/>
              <w:rPr>
                <w:sz w:val="10"/>
                <w:szCs w:val="10"/>
              </w:rPr>
            </w:pPr>
          </w:p>
        </w:tc>
        <w:tc>
          <w:tcPr>
            <w:tcW w:w="7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281B3E80" w14:textId="77777777" w:rsidR="007B1E6A" w:rsidRPr="00431B55" w:rsidRDefault="007B1E6A" w:rsidP="00FD290F">
            <w:pPr>
              <w:ind w:left="74"/>
              <w:rPr>
                <w:sz w:val="10"/>
                <w:szCs w:val="10"/>
              </w:rPr>
            </w:pPr>
          </w:p>
        </w:tc>
      </w:tr>
      <w:tr w:rsidR="007B1E6A" w:rsidRPr="00431B55" w14:paraId="281B3E84" w14:textId="77777777" w:rsidTr="00FD290F">
        <w:trPr>
          <w:cantSplit/>
          <w:jc w:val="center"/>
        </w:trPr>
        <w:tc>
          <w:tcPr>
            <w:tcW w:w="2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81B3E82" w14:textId="77777777" w:rsidR="007B1E6A" w:rsidRPr="00431B55" w:rsidRDefault="007B1E6A" w:rsidP="00FD290F">
            <w:pPr>
              <w:rPr>
                <w:sz w:val="20"/>
              </w:rPr>
            </w:pPr>
            <w:r>
              <w:rPr>
                <w:sz w:val="20"/>
              </w:rPr>
              <w:t>R</w:t>
            </w:r>
          </w:p>
        </w:tc>
        <w:tc>
          <w:tcPr>
            <w:tcW w:w="7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81B3E83" w14:textId="77777777" w:rsidR="007B1E6A" w:rsidRPr="00431B55" w:rsidRDefault="007B1E6A" w:rsidP="00FD290F">
            <w:pPr>
              <w:rPr>
                <w:sz w:val="20"/>
              </w:rPr>
            </w:pPr>
          </w:p>
        </w:tc>
      </w:tr>
      <w:tr w:rsidR="007B1E6A" w:rsidRPr="00431B55" w14:paraId="281B3E87" w14:textId="77777777" w:rsidTr="00FD290F">
        <w:trPr>
          <w:cantSplit/>
          <w:jc w:val="center"/>
        </w:trPr>
        <w:tc>
          <w:tcPr>
            <w:tcW w:w="2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281B3E85" w14:textId="77777777" w:rsidR="007B1E6A" w:rsidRPr="00431B55" w:rsidRDefault="007B1E6A" w:rsidP="00FD290F">
            <w:pPr>
              <w:ind w:left="74"/>
              <w:rPr>
                <w:sz w:val="10"/>
                <w:szCs w:val="10"/>
              </w:rPr>
            </w:pPr>
          </w:p>
        </w:tc>
        <w:tc>
          <w:tcPr>
            <w:tcW w:w="7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281B3E86" w14:textId="77777777" w:rsidR="007B1E6A" w:rsidRPr="00431B55" w:rsidRDefault="007B1E6A" w:rsidP="00FD290F">
            <w:pPr>
              <w:ind w:left="74"/>
              <w:rPr>
                <w:sz w:val="10"/>
                <w:szCs w:val="10"/>
              </w:rPr>
            </w:pPr>
          </w:p>
        </w:tc>
      </w:tr>
      <w:tr w:rsidR="007B1E6A" w:rsidRPr="00431B55" w14:paraId="281B3E8A" w14:textId="77777777" w:rsidTr="00FD290F">
        <w:trPr>
          <w:cantSplit/>
          <w:jc w:val="center"/>
        </w:trPr>
        <w:tc>
          <w:tcPr>
            <w:tcW w:w="2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81B3E88" w14:textId="77777777" w:rsidR="007B1E6A" w:rsidRDefault="007B1E6A" w:rsidP="00FD290F">
            <w:r w:rsidRPr="00C92199">
              <w:t>SL</w:t>
            </w:r>
            <w:r>
              <w:t>S</w:t>
            </w:r>
          </w:p>
        </w:tc>
        <w:tc>
          <w:tcPr>
            <w:tcW w:w="7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81B3E89" w14:textId="77777777" w:rsidR="007B1E6A" w:rsidRDefault="007B1E6A" w:rsidP="00FD290F">
            <w:pPr>
              <w:rPr>
                <w:sz w:val="20"/>
              </w:rPr>
            </w:pPr>
            <w:r w:rsidRPr="00654FC0">
              <w:rPr>
                <w:sz w:val="20"/>
              </w:rPr>
              <w:t>Service Level Specification</w:t>
            </w:r>
          </w:p>
        </w:tc>
      </w:tr>
      <w:tr w:rsidR="007B1E6A" w:rsidRPr="00431B55" w14:paraId="281B3E8D" w14:textId="77777777" w:rsidTr="00FD290F">
        <w:trPr>
          <w:cantSplit/>
          <w:jc w:val="center"/>
        </w:trPr>
        <w:tc>
          <w:tcPr>
            <w:tcW w:w="2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81B3E8B" w14:textId="77777777" w:rsidR="007B1E6A" w:rsidRPr="00431B55" w:rsidRDefault="007B1E6A" w:rsidP="00FD290F">
            <w:pPr>
              <w:rPr>
                <w:sz w:val="20"/>
              </w:rPr>
            </w:pPr>
            <w:r>
              <w:t>SOA</w:t>
            </w:r>
          </w:p>
        </w:tc>
        <w:tc>
          <w:tcPr>
            <w:tcW w:w="7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81B3E8C" w14:textId="77777777" w:rsidR="007B1E6A" w:rsidRPr="00431B55" w:rsidRDefault="007B1E6A" w:rsidP="00FD290F">
            <w:pPr>
              <w:rPr>
                <w:sz w:val="20"/>
              </w:rPr>
            </w:pPr>
            <w:r>
              <w:rPr>
                <w:sz w:val="20"/>
              </w:rPr>
              <w:t>Service Oriented Architecture</w:t>
            </w:r>
          </w:p>
        </w:tc>
      </w:tr>
      <w:tr w:rsidR="007B1E6A" w:rsidRPr="00431B55" w14:paraId="281B3E90" w14:textId="77777777" w:rsidTr="00FD290F">
        <w:trPr>
          <w:cantSplit/>
          <w:trHeight w:val="135"/>
          <w:jc w:val="center"/>
        </w:trPr>
        <w:tc>
          <w:tcPr>
            <w:tcW w:w="2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281B3E8E" w14:textId="77777777" w:rsidR="007B1E6A" w:rsidRPr="00431B55" w:rsidRDefault="007B1E6A" w:rsidP="00FD290F">
            <w:pPr>
              <w:ind w:left="74"/>
              <w:rPr>
                <w:sz w:val="10"/>
                <w:szCs w:val="10"/>
              </w:rPr>
            </w:pPr>
          </w:p>
        </w:tc>
        <w:tc>
          <w:tcPr>
            <w:tcW w:w="7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281B3E8F" w14:textId="77777777" w:rsidR="007B1E6A" w:rsidRPr="00431B55" w:rsidRDefault="007B1E6A" w:rsidP="00FD290F">
            <w:pPr>
              <w:ind w:left="74"/>
              <w:rPr>
                <w:sz w:val="10"/>
                <w:szCs w:val="10"/>
              </w:rPr>
            </w:pPr>
          </w:p>
        </w:tc>
      </w:tr>
      <w:tr w:rsidR="007B1E6A" w:rsidRPr="00431B55" w14:paraId="281B3E93" w14:textId="77777777" w:rsidTr="00FD290F">
        <w:trPr>
          <w:cantSplit/>
          <w:jc w:val="center"/>
        </w:trPr>
        <w:tc>
          <w:tcPr>
            <w:tcW w:w="2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81B3E91" w14:textId="77777777" w:rsidR="007B1E6A" w:rsidRPr="00431B55" w:rsidRDefault="007B1E6A" w:rsidP="00FD290F">
            <w:pPr>
              <w:rPr>
                <w:sz w:val="20"/>
              </w:rPr>
            </w:pPr>
            <w:r w:rsidRPr="00431B55">
              <w:rPr>
                <w:sz w:val="20"/>
              </w:rPr>
              <w:t>TACTICS</w:t>
            </w:r>
          </w:p>
        </w:tc>
        <w:tc>
          <w:tcPr>
            <w:tcW w:w="7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81B3E92" w14:textId="77777777" w:rsidR="007B1E6A" w:rsidRPr="00431B55" w:rsidRDefault="007B1E6A" w:rsidP="00FD290F">
            <w:pPr>
              <w:rPr>
                <w:sz w:val="20"/>
              </w:rPr>
            </w:pPr>
            <w:r w:rsidRPr="00431B55">
              <w:rPr>
                <w:sz w:val="20"/>
              </w:rPr>
              <w:t>TACTICal Service-oriented architecture</w:t>
            </w:r>
          </w:p>
        </w:tc>
      </w:tr>
      <w:tr w:rsidR="007B1E6A" w:rsidRPr="00431B55" w14:paraId="281B3E96" w14:textId="77777777" w:rsidTr="00FD290F">
        <w:trPr>
          <w:cantSplit/>
          <w:jc w:val="center"/>
        </w:trPr>
        <w:tc>
          <w:tcPr>
            <w:tcW w:w="2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81B3E94" w14:textId="77777777" w:rsidR="007B1E6A" w:rsidRPr="00431B55" w:rsidRDefault="007B1E6A" w:rsidP="00FD290F">
            <w:pPr>
              <w:rPr>
                <w:sz w:val="20"/>
              </w:rPr>
            </w:pPr>
            <w:r>
              <w:rPr>
                <w:sz w:val="20"/>
              </w:rPr>
              <w:t>TSI</w:t>
            </w:r>
          </w:p>
        </w:tc>
        <w:tc>
          <w:tcPr>
            <w:tcW w:w="7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81B3E95" w14:textId="77777777" w:rsidR="007B1E6A" w:rsidRPr="00431B55" w:rsidRDefault="007B1E6A" w:rsidP="00FD290F">
            <w:pPr>
              <w:rPr>
                <w:sz w:val="20"/>
              </w:rPr>
            </w:pPr>
            <w:r>
              <w:rPr>
                <w:sz w:val="20"/>
              </w:rPr>
              <w:t>Tactical Service Infrastructure</w:t>
            </w:r>
          </w:p>
        </w:tc>
      </w:tr>
      <w:tr w:rsidR="007B1E6A" w:rsidRPr="00431B55" w14:paraId="281B3E99" w14:textId="77777777" w:rsidTr="00FD290F">
        <w:trPr>
          <w:cantSplit/>
          <w:trHeight w:val="135"/>
          <w:jc w:val="center"/>
        </w:trPr>
        <w:tc>
          <w:tcPr>
            <w:tcW w:w="2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281B3E97" w14:textId="77777777" w:rsidR="007B1E6A" w:rsidRPr="00431B55" w:rsidRDefault="007B1E6A" w:rsidP="00FD290F">
            <w:pPr>
              <w:ind w:left="74"/>
              <w:rPr>
                <w:sz w:val="10"/>
                <w:szCs w:val="10"/>
              </w:rPr>
            </w:pPr>
          </w:p>
        </w:tc>
        <w:tc>
          <w:tcPr>
            <w:tcW w:w="7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281B3E98" w14:textId="77777777" w:rsidR="007B1E6A" w:rsidRPr="00431B55" w:rsidRDefault="007B1E6A" w:rsidP="00FD290F">
            <w:pPr>
              <w:ind w:left="74"/>
              <w:rPr>
                <w:sz w:val="10"/>
                <w:szCs w:val="10"/>
              </w:rPr>
            </w:pPr>
          </w:p>
        </w:tc>
      </w:tr>
      <w:tr w:rsidR="007B1E6A" w:rsidRPr="00431B55" w14:paraId="281B3E9C" w14:textId="77777777" w:rsidTr="00FD290F">
        <w:trPr>
          <w:cantSplit/>
          <w:jc w:val="center"/>
        </w:trPr>
        <w:tc>
          <w:tcPr>
            <w:tcW w:w="2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81B3E9A" w14:textId="77777777" w:rsidR="007B1E6A" w:rsidRPr="00431B55" w:rsidRDefault="007B1E6A" w:rsidP="00FD290F">
            <w:pPr>
              <w:rPr>
                <w:sz w:val="20"/>
              </w:rPr>
            </w:pPr>
            <w:r w:rsidRPr="000A1CDD">
              <w:rPr>
                <w:sz w:val="20"/>
              </w:rPr>
              <w:t>U</w:t>
            </w:r>
          </w:p>
        </w:tc>
        <w:tc>
          <w:tcPr>
            <w:tcW w:w="7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81B3E9B" w14:textId="77777777" w:rsidR="007B1E6A" w:rsidRPr="00431B55" w:rsidRDefault="007B1E6A" w:rsidP="00FD290F">
            <w:pPr>
              <w:rPr>
                <w:sz w:val="20"/>
              </w:rPr>
            </w:pPr>
          </w:p>
        </w:tc>
      </w:tr>
      <w:tr w:rsidR="007B1E6A" w:rsidRPr="00431B55" w14:paraId="281B3E9F" w14:textId="77777777" w:rsidTr="00FD290F">
        <w:trPr>
          <w:cantSplit/>
          <w:jc w:val="center"/>
        </w:trPr>
        <w:tc>
          <w:tcPr>
            <w:tcW w:w="2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281B3E9D" w14:textId="77777777" w:rsidR="007B1E6A" w:rsidRPr="00431B55" w:rsidRDefault="007B1E6A" w:rsidP="00FD290F">
            <w:pPr>
              <w:ind w:left="74"/>
              <w:rPr>
                <w:sz w:val="10"/>
                <w:szCs w:val="10"/>
              </w:rPr>
            </w:pPr>
          </w:p>
        </w:tc>
        <w:tc>
          <w:tcPr>
            <w:tcW w:w="7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281B3E9E" w14:textId="77777777" w:rsidR="007B1E6A" w:rsidRPr="00431B55" w:rsidRDefault="007B1E6A" w:rsidP="00FD290F">
            <w:pPr>
              <w:ind w:left="74"/>
              <w:rPr>
                <w:sz w:val="10"/>
                <w:szCs w:val="10"/>
              </w:rPr>
            </w:pPr>
          </w:p>
        </w:tc>
      </w:tr>
      <w:tr w:rsidR="007B1E6A" w:rsidRPr="00431B55" w14:paraId="281B3EA2" w14:textId="77777777" w:rsidTr="00FD290F">
        <w:trPr>
          <w:cantSplit/>
          <w:jc w:val="center"/>
        </w:trPr>
        <w:tc>
          <w:tcPr>
            <w:tcW w:w="2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81B3EA0" w14:textId="77777777" w:rsidR="007B1E6A" w:rsidRDefault="007B1E6A" w:rsidP="00FD290F">
            <w:pPr>
              <w:rPr>
                <w:sz w:val="20"/>
              </w:rPr>
            </w:pPr>
            <w:r>
              <w:rPr>
                <w:sz w:val="20"/>
              </w:rPr>
              <w:t>V</w:t>
            </w:r>
          </w:p>
        </w:tc>
        <w:tc>
          <w:tcPr>
            <w:tcW w:w="7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81B3EA1" w14:textId="77777777" w:rsidR="007B1E6A" w:rsidRPr="00431B55" w:rsidRDefault="007B1E6A" w:rsidP="00FD290F">
            <w:pPr>
              <w:rPr>
                <w:sz w:val="20"/>
              </w:rPr>
            </w:pPr>
          </w:p>
        </w:tc>
      </w:tr>
      <w:tr w:rsidR="007B1E6A" w:rsidRPr="00431B55" w14:paraId="281B3EA5" w14:textId="77777777" w:rsidTr="00FD290F">
        <w:trPr>
          <w:cantSplit/>
          <w:jc w:val="center"/>
        </w:trPr>
        <w:tc>
          <w:tcPr>
            <w:tcW w:w="2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281B3EA3" w14:textId="77777777" w:rsidR="007B1E6A" w:rsidRPr="00431B55" w:rsidRDefault="007B1E6A" w:rsidP="00FD290F">
            <w:pPr>
              <w:ind w:left="74"/>
              <w:rPr>
                <w:sz w:val="10"/>
                <w:szCs w:val="10"/>
              </w:rPr>
            </w:pPr>
          </w:p>
        </w:tc>
        <w:tc>
          <w:tcPr>
            <w:tcW w:w="7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281B3EA4" w14:textId="77777777" w:rsidR="007B1E6A" w:rsidRPr="00431B55" w:rsidRDefault="007B1E6A" w:rsidP="00FD290F">
            <w:pPr>
              <w:ind w:left="74"/>
              <w:rPr>
                <w:sz w:val="10"/>
                <w:szCs w:val="10"/>
              </w:rPr>
            </w:pPr>
          </w:p>
        </w:tc>
      </w:tr>
      <w:tr w:rsidR="007B1E6A" w:rsidRPr="00431B55" w14:paraId="281B3EA8" w14:textId="77777777" w:rsidTr="00FD290F">
        <w:trPr>
          <w:cantSplit/>
          <w:jc w:val="center"/>
        </w:trPr>
        <w:tc>
          <w:tcPr>
            <w:tcW w:w="2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81B3EA6" w14:textId="77777777" w:rsidR="007B1E6A" w:rsidRDefault="007B1E6A" w:rsidP="00FD290F">
            <w:pPr>
              <w:rPr>
                <w:sz w:val="20"/>
              </w:rPr>
            </w:pPr>
            <w:r>
              <w:rPr>
                <w:sz w:val="20"/>
              </w:rPr>
              <w:t>WSDL</w:t>
            </w:r>
          </w:p>
        </w:tc>
        <w:tc>
          <w:tcPr>
            <w:tcW w:w="7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81B3EA7" w14:textId="77777777" w:rsidR="007B1E6A" w:rsidRDefault="007B1E6A" w:rsidP="00FD290F">
            <w:pPr>
              <w:rPr>
                <w:sz w:val="20"/>
              </w:rPr>
            </w:pPr>
            <w:r>
              <w:rPr>
                <w:sz w:val="20"/>
              </w:rPr>
              <w:t>Web Service Description Language</w:t>
            </w:r>
          </w:p>
        </w:tc>
      </w:tr>
      <w:tr w:rsidR="007B1E6A" w:rsidRPr="00431B55" w14:paraId="281B3EAB" w14:textId="77777777" w:rsidTr="00FD290F">
        <w:trPr>
          <w:cantSplit/>
          <w:jc w:val="center"/>
        </w:trPr>
        <w:tc>
          <w:tcPr>
            <w:tcW w:w="2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281B3EA9" w14:textId="77777777" w:rsidR="007B1E6A" w:rsidRPr="00431B55" w:rsidRDefault="007B1E6A" w:rsidP="00FD290F">
            <w:pPr>
              <w:ind w:left="74"/>
              <w:rPr>
                <w:sz w:val="10"/>
                <w:szCs w:val="10"/>
              </w:rPr>
            </w:pPr>
          </w:p>
        </w:tc>
        <w:tc>
          <w:tcPr>
            <w:tcW w:w="7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281B3EAA" w14:textId="77777777" w:rsidR="007B1E6A" w:rsidRPr="00431B55" w:rsidRDefault="007B1E6A" w:rsidP="00FD290F">
            <w:pPr>
              <w:ind w:left="74"/>
              <w:rPr>
                <w:sz w:val="10"/>
                <w:szCs w:val="10"/>
              </w:rPr>
            </w:pPr>
          </w:p>
        </w:tc>
      </w:tr>
      <w:tr w:rsidR="007B1E6A" w:rsidRPr="00431B55" w14:paraId="281B3EAE" w14:textId="77777777" w:rsidTr="00FD290F">
        <w:trPr>
          <w:cantSplit/>
          <w:jc w:val="center"/>
        </w:trPr>
        <w:tc>
          <w:tcPr>
            <w:tcW w:w="2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81B3EAC" w14:textId="77777777" w:rsidR="007B1E6A" w:rsidRPr="00431B55" w:rsidRDefault="007B1E6A" w:rsidP="00FD290F">
            <w:pPr>
              <w:rPr>
                <w:sz w:val="20"/>
              </w:rPr>
            </w:pPr>
            <w:r w:rsidRPr="00431B55">
              <w:rPr>
                <w:sz w:val="20"/>
              </w:rPr>
              <w:t>X</w:t>
            </w:r>
            <w:r>
              <w:rPr>
                <w:sz w:val="20"/>
              </w:rPr>
              <w:t>SD</w:t>
            </w:r>
          </w:p>
        </w:tc>
        <w:tc>
          <w:tcPr>
            <w:tcW w:w="7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81B3EAD" w14:textId="77777777" w:rsidR="007B1E6A" w:rsidRPr="00431B55" w:rsidRDefault="007B1E6A" w:rsidP="00FD290F">
            <w:pPr>
              <w:rPr>
                <w:sz w:val="20"/>
              </w:rPr>
            </w:pPr>
            <w:r w:rsidRPr="00654FC0">
              <w:rPr>
                <w:sz w:val="20"/>
              </w:rPr>
              <w:t>XML Schema Definition</w:t>
            </w:r>
          </w:p>
        </w:tc>
      </w:tr>
      <w:tr w:rsidR="007B1E6A" w:rsidRPr="00431B55" w14:paraId="281B3EB1" w14:textId="77777777" w:rsidTr="00FD290F">
        <w:trPr>
          <w:cantSplit/>
          <w:jc w:val="center"/>
        </w:trPr>
        <w:tc>
          <w:tcPr>
            <w:tcW w:w="2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281B3EAF" w14:textId="77777777" w:rsidR="007B1E6A" w:rsidRPr="00431B55" w:rsidRDefault="007B1E6A" w:rsidP="00FD290F">
            <w:pPr>
              <w:ind w:left="74"/>
              <w:rPr>
                <w:sz w:val="10"/>
                <w:szCs w:val="10"/>
              </w:rPr>
            </w:pPr>
          </w:p>
        </w:tc>
        <w:tc>
          <w:tcPr>
            <w:tcW w:w="7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281B3EB0" w14:textId="77777777" w:rsidR="007B1E6A" w:rsidRPr="00431B55" w:rsidRDefault="007B1E6A" w:rsidP="00FD290F">
            <w:pPr>
              <w:ind w:left="74"/>
              <w:rPr>
                <w:sz w:val="10"/>
                <w:szCs w:val="10"/>
              </w:rPr>
            </w:pPr>
          </w:p>
        </w:tc>
      </w:tr>
      <w:tr w:rsidR="007B1E6A" w:rsidRPr="00431B55" w14:paraId="281B3EB4" w14:textId="77777777" w:rsidTr="00FD290F">
        <w:trPr>
          <w:cantSplit/>
          <w:jc w:val="center"/>
        </w:trPr>
        <w:tc>
          <w:tcPr>
            <w:tcW w:w="2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81B3EB2" w14:textId="77777777" w:rsidR="007B1E6A" w:rsidRDefault="007B1E6A" w:rsidP="00FD290F">
            <w:pPr>
              <w:rPr>
                <w:sz w:val="20"/>
              </w:rPr>
            </w:pPr>
            <w:r>
              <w:rPr>
                <w:sz w:val="20"/>
              </w:rPr>
              <w:t>Y</w:t>
            </w:r>
          </w:p>
        </w:tc>
        <w:tc>
          <w:tcPr>
            <w:tcW w:w="7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81B3EB3" w14:textId="77777777" w:rsidR="007B1E6A" w:rsidRPr="00431B55" w:rsidRDefault="007B1E6A" w:rsidP="00FD290F">
            <w:pPr>
              <w:rPr>
                <w:sz w:val="20"/>
              </w:rPr>
            </w:pPr>
          </w:p>
        </w:tc>
      </w:tr>
      <w:tr w:rsidR="007B1E6A" w:rsidRPr="00431B55" w14:paraId="281B3EB7" w14:textId="77777777" w:rsidTr="00FD290F">
        <w:trPr>
          <w:cantSplit/>
          <w:trHeight w:val="135"/>
          <w:jc w:val="center"/>
        </w:trPr>
        <w:tc>
          <w:tcPr>
            <w:tcW w:w="2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281B3EB5" w14:textId="77777777" w:rsidR="007B1E6A" w:rsidRPr="00431B55" w:rsidRDefault="007B1E6A" w:rsidP="00FD290F">
            <w:pPr>
              <w:ind w:left="74"/>
              <w:rPr>
                <w:sz w:val="10"/>
                <w:szCs w:val="10"/>
              </w:rPr>
            </w:pPr>
          </w:p>
        </w:tc>
        <w:tc>
          <w:tcPr>
            <w:tcW w:w="7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281B3EB6" w14:textId="77777777" w:rsidR="007B1E6A" w:rsidRPr="00431B55" w:rsidRDefault="007B1E6A" w:rsidP="00FD290F">
            <w:pPr>
              <w:ind w:left="74"/>
              <w:rPr>
                <w:sz w:val="10"/>
                <w:szCs w:val="10"/>
              </w:rPr>
            </w:pPr>
          </w:p>
        </w:tc>
      </w:tr>
      <w:tr w:rsidR="007B1E6A" w:rsidRPr="00431B55" w14:paraId="281B3EBA" w14:textId="77777777" w:rsidTr="00FD290F">
        <w:trPr>
          <w:cantSplit/>
          <w:jc w:val="center"/>
        </w:trPr>
        <w:tc>
          <w:tcPr>
            <w:tcW w:w="2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81B3EB8" w14:textId="77777777" w:rsidR="007B1E6A" w:rsidRPr="00431B55" w:rsidRDefault="007B1E6A" w:rsidP="00FD290F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  <w:tc>
          <w:tcPr>
            <w:tcW w:w="7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81B3EB9" w14:textId="77777777" w:rsidR="007B1E6A" w:rsidRPr="00431B55" w:rsidRDefault="007B1E6A" w:rsidP="00FD290F">
            <w:pPr>
              <w:rPr>
                <w:sz w:val="20"/>
              </w:rPr>
            </w:pPr>
          </w:p>
        </w:tc>
      </w:tr>
      <w:tr w:rsidR="007B1E6A" w:rsidRPr="00431B55" w14:paraId="281B3EBD" w14:textId="77777777" w:rsidTr="00FD290F">
        <w:trPr>
          <w:cantSplit/>
          <w:trHeight w:val="135"/>
          <w:jc w:val="center"/>
        </w:trPr>
        <w:tc>
          <w:tcPr>
            <w:tcW w:w="2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281B3EBB" w14:textId="77777777" w:rsidR="007B1E6A" w:rsidRPr="00431B55" w:rsidRDefault="007B1E6A" w:rsidP="00FD290F">
            <w:pPr>
              <w:ind w:left="74"/>
              <w:rPr>
                <w:sz w:val="10"/>
                <w:szCs w:val="10"/>
              </w:rPr>
            </w:pPr>
          </w:p>
        </w:tc>
        <w:tc>
          <w:tcPr>
            <w:tcW w:w="7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281B3EBC" w14:textId="77777777" w:rsidR="007B1E6A" w:rsidRDefault="007B1E6A" w:rsidP="00FD290F">
            <w:pPr>
              <w:keepNext/>
              <w:ind w:left="74"/>
              <w:rPr>
                <w:sz w:val="10"/>
                <w:szCs w:val="10"/>
              </w:rPr>
            </w:pPr>
          </w:p>
        </w:tc>
      </w:tr>
    </w:tbl>
    <w:p w14:paraId="281B3EBE" w14:textId="77777777" w:rsidR="007B1E6A" w:rsidRDefault="007B1E6A" w:rsidP="007B1E6A">
      <w:pPr>
        <w:pStyle w:val="Beschriftung"/>
      </w:pPr>
      <w:bookmarkStart w:id="59" w:name="_Toc429135642"/>
      <w:r>
        <w:t xml:space="preserve">Table </w:t>
      </w:r>
      <w:r w:rsidR="00E6429E">
        <w:fldChar w:fldCharType="begin"/>
      </w:r>
      <w:r>
        <w:instrText xml:space="preserve"> SEQ Table \* ARABIC </w:instrText>
      </w:r>
      <w:r w:rsidR="00E6429E">
        <w:fldChar w:fldCharType="separate"/>
      </w:r>
      <w:r>
        <w:rPr>
          <w:noProof/>
        </w:rPr>
        <w:t>1</w:t>
      </w:r>
      <w:r w:rsidR="00E6429E">
        <w:fldChar w:fldCharType="end"/>
      </w:r>
      <w:r>
        <w:rPr>
          <w:noProof/>
        </w:rPr>
        <w:t xml:space="preserve">  </w:t>
      </w:r>
      <w:r w:rsidRPr="00342CDD">
        <w:rPr>
          <w:noProof/>
        </w:rPr>
        <w:t>List of Abbreviations</w:t>
      </w:r>
      <w:bookmarkEnd w:id="59"/>
    </w:p>
    <w:p w14:paraId="281B3EBF" w14:textId="77777777" w:rsidR="00575F39" w:rsidRPr="00803366" w:rsidRDefault="00575F39" w:rsidP="00575F39"/>
    <w:sectPr w:rsidR="00575F39" w:rsidRPr="00803366" w:rsidSect="000E3060">
      <w:headerReference w:type="default" r:id="rId28"/>
      <w:footerReference w:type="default" r:id="rId29"/>
      <w:pgSz w:w="11907" w:h="16840"/>
      <w:pgMar w:top="1418" w:right="1134" w:bottom="1814" w:left="1134" w:header="567" w:footer="284" w:gutter="0"/>
      <w:cols w:space="709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2F65AEC" w15:done="0"/>
  <w15:commentEx w15:paraId="5EA04FA3" w15:done="0"/>
  <w15:commentEx w15:paraId="471C15A1" w15:done="0"/>
  <w15:commentEx w15:paraId="1451587F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81B3EED" w14:textId="77777777" w:rsidR="00FD290F" w:rsidRDefault="00FD290F">
      <w:pPr>
        <w:spacing w:before="0"/>
      </w:pPr>
      <w:r>
        <w:separator/>
      </w:r>
    </w:p>
  </w:endnote>
  <w:endnote w:type="continuationSeparator" w:id="0">
    <w:p w14:paraId="281B3EEE" w14:textId="77777777" w:rsidR="00FD290F" w:rsidRDefault="00FD290F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Fett">
    <w:altName w:val="Arial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Arial gra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553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40" w:type="dxa"/>
        <w:right w:w="40" w:type="dxa"/>
      </w:tblCellMar>
      <w:tblLook w:val="0000" w:firstRow="0" w:lastRow="0" w:firstColumn="0" w:lastColumn="0" w:noHBand="0" w:noVBand="0"/>
    </w:tblPr>
    <w:tblGrid>
      <w:gridCol w:w="2226"/>
      <w:gridCol w:w="5245"/>
      <w:gridCol w:w="1134"/>
      <w:gridCol w:w="948"/>
    </w:tblGrid>
    <w:tr w:rsidR="00FD290F" w14:paraId="281B3EFA" w14:textId="77777777" w:rsidTr="006C419E">
      <w:trPr>
        <w:jc w:val="center"/>
      </w:trPr>
      <w:tc>
        <w:tcPr>
          <w:tcW w:w="2226" w:type="dxa"/>
          <w:tcBorders>
            <w:right w:val="single" w:sz="4" w:space="0" w:color="auto"/>
          </w:tcBorders>
        </w:tcPr>
        <w:p w14:paraId="281B3EF6" w14:textId="77777777" w:rsidR="00FD290F" w:rsidRPr="00764B3B" w:rsidRDefault="00FD290F" w:rsidP="00764B3B">
          <w:pPr>
            <w:pStyle w:val="Tabelle8pt"/>
            <w:tabs>
              <w:tab w:val="right" w:pos="1985"/>
            </w:tabs>
            <w:spacing w:before="20" w:after="20"/>
            <w:rPr>
              <w:lang w:val="de-DE"/>
            </w:rPr>
          </w:pPr>
          <w:r w:rsidRPr="00764B3B">
            <w:rPr>
              <w:lang w:val="de-DE"/>
            </w:rPr>
            <w:t>Version:</w:t>
          </w:r>
          <w:r w:rsidRPr="00764B3B">
            <w:rPr>
              <w:lang w:val="de-DE"/>
            </w:rPr>
            <w:tab/>
          </w:r>
          <w:r w:rsidR="006B2CF5">
            <w:fldChar w:fldCharType="begin"/>
          </w:r>
          <w:r w:rsidR="006B2CF5">
            <w:instrText xml:space="preserve"> DOCPROPERTY  "Version External"  \* MERGEFORMAT </w:instrText>
          </w:r>
          <w:r w:rsidR="006B2CF5">
            <w:fldChar w:fldCharType="separate"/>
          </w:r>
          <w:r w:rsidRPr="00C36BCC">
            <w:rPr>
              <w:bCs/>
            </w:rPr>
            <w:t>1</w:t>
          </w:r>
          <w:r>
            <w:t>.0</w:t>
          </w:r>
          <w:r w:rsidR="006B2CF5">
            <w:fldChar w:fldCharType="end"/>
          </w:r>
        </w:p>
      </w:tc>
      <w:tc>
        <w:tcPr>
          <w:tcW w:w="5245" w:type="dxa"/>
          <w:tcBorders>
            <w:right w:val="single" w:sz="4" w:space="0" w:color="auto"/>
          </w:tcBorders>
        </w:tcPr>
        <w:p w14:paraId="281B3EF7" w14:textId="77777777" w:rsidR="00FD290F" w:rsidRDefault="00FD290F" w:rsidP="00147BCA">
          <w:pPr>
            <w:pStyle w:val="Tabelle8pt"/>
            <w:spacing w:before="20" w:after="20"/>
            <w:jc w:val="center"/>
          </w:pPr>
          <w:r>
            <w:t xml:space="preserve">Page </w:t>
          </w:r>
          <w:r>
            <w:fldChar w:fldCharType="begin"/>
          </w:r>
          <w:r>
            <w:instrText xml:space="preserve"> PAGE \* ARABIC \* MERGEFORMAT </w:instrText>
          </w:r>
          <w:r>
            <w:fldChar w:fldCharType="separate"/>
          </w:r>
          <w:r w:rsidR="006B2CF5">
            <w:rPr>
              <w:noProof/>
            </w:rPr>
            <w:t>1</w:t>
          </w:r>
          <w:r>
            <w:rPr>
              <w:noProof/>
            </w:rPr>
            <w:fldChar w:fldCharType="end"/>
          </w:r>
          <w:r>
            <w:t xml:space="preserve"> of </w:t>
          </w:r>
          <w:r w:rsidR="006B2CF5">
            <w:fldChar w:fldCharType="begin"/>
          </w:r>
          <w:r w:rsidR="006B2CF5">
            <w:instrText xml:space="preserve"> NUMPAGES \* ARABIC \* MERGEFORMAT </w:instrText>
          </w:r>
          <w:r w:rsidR="006B2CF5">
            <w:fldChar w:fldCharType="separate"/>
          </w:r>
          <w:r w:rsidR="006B2CF5">
            <w:rPr>
              <w:noProof/>
            </w:rPr>
            <w:t>14</w:t>
          </w:r>
          <w:r w:rsidR="006B2CF5">
            <w:rPr>
              <w:noProof/>
            </w:rPr>
            <w:fldChar w:fldCharType="end"/>
          </w:r>
        </w:p>
      </w:tc>
      <w:tc>
        <w:tcPr>
          <w:tcW w:w="1134" w:type="dxa"/>
          <w:tcBorders>
            <w:left w:val="single" w:sz="4" w:space="0" w:color="auto"/>
            <w:right w:val="nil"/>
          </w:tcBorders>
        </w:tcPr>
        <w:p w14:paraId="281B3EF8" w14:textId="77777777" w:rsidR="00FD290F" w:rsidRDefault="00FD290F" w:rsidP="00147BCA">
          <w:pPr>
            <w:pStyle w:val="Tabelle8pt"/>
            <w:spacing w:before="20" w:after="20"/>
          </w:pPr>
          <w:r>
            <w:t>Storage D</w:t>
          </w:r>
          <w:r w:rsidRPr="00B95EA6">
            <w:t>at</w:t>
          </w:r>
          <w:r>
            <w:t>e</w:t>
          </w:r>
          <w:r w:rsidRPr="00B95EA6">
            <w:t>:</w:t>
          </w:r>
        </w:p>
      </w:tc>
      <w:tc>
        <w:tcPr>
          <w:tcW w:w="948" w:type="dxa"/>
          <w:tcBorders>
            <w:left w:val="nil"/>
          </w:tcBorders>
        </w:tcPr>
        <w:p w14:paraId="281B3EF9" w14:textId="5B45E2A9" w:rsidR="00FD290F" w:rsidRDefault="00FD290F" w:rsidP="00147BCA">
          <w:pPr>
            <w:pStyle w:val="Tabelle8pt"/>
            <w:spacing w:before="20" w:after="20"/>
          </w:pPr>
          <w:r>
            <w:fldChar w:fldCharType="begin"/>
          </w:r>
          <w:r>
            <w:instrText xml:space="preserve"> SAVEDATE  \@ "yyyy-MM-dd"  \* MERGEFORMAT </w:instrText>
          </w:r>
          <w:r>
            <w:fldChar w:fldCharType="separate"/>
          </w:r>
          <w:ins w:id="1" w:author="Diefenbach" w:date="2015-09-07T13:53:00Z">
            <w:r w:rsidR="006B2CF5">
              <w:rPr>
                <w:noProof/>
              </w:rPr>
              <w:t>2015-09-07</w:t>
            </w:r>
          </w:ins>
          <w:del w:id="2" w:author="Diefenbach" w:date="2015-09-07T13:53:00Z">
            <w:r w:rsidDel="006B2CF5">
              <w:rPr>
                <w:noProof/>
              </w:rPr>
              <w:delText>2015-09-04</w:delText>
            </w:r>
          </w:del>
          <w:r>
            <w:rPr>
              <w:noProof/>
            </w:rPr>
            <w:fldChar w:fldCharType="end"/>
          </w:r>
        </w:p>
      </w:tc>
    </w:tr>
  </w:tbl>
  <w:p w14:paraId="281B3EFB" w14:textId="492A5091" w:rsidR="00FD290F" w:rsidRPr="003D2BD5" w:rsidRDefault="00FD290F" w:rsidP="003D2BD5">
    <w:pPr>
      <w:jc w:val="center"/>
      <w:rPr>
        <w:i/>
        <w:iCs/>
        <w:noProof/>
        <w:sz w:val="12"/>
        <w:szCs w:val="12"/>
      </w:rPr>
    </w:pPr>
    <w:r w:rsidRPr="000F2D20">
      <w:rPr>
        <w:i/>
        <w:iCs/>
        <w:noProof/>
        <w:sz w:val="12"/>
        <w:szCs w:val="12"/>
      </w:rPr>
      <w:t xml:space="preserve">© </w:t>
    </w:r>
    <w:r w:rsidRPr="000F2D20">
      <w:rPr>
        <w:i/>
        <w:iCs/>
        <w:noProof/>
        <w:sz w:val="12"/>
        <w:szCs w:val="12"/>
      </w:rPr>
      <w:fldChar w:fldCharType="begin"/>
    </w:r>
    <w:r w:rsidRPr="000F2D20">
      <w:rPr>
        <w:i/>
        <w:iCs/>
        <w:noProof/>
        <w:sz w:val="12"/>
        <w:szCs w:val="12"/>
      </w:rPr>
      <w:instrText xml:space="preserve"> </w:instrText>
    </w:r>
    <w:r>
      <w:rPr>
        <w:i/>
        <w:iCs/>
        <w:noProof/>
        <w:sz w:val="12"/>
        <w:szCs w:val="12"/>
      </w:rPr>
      <w:instrText>SAVE</w:instrText>
    </w:r>
    <w:r w:rsidRPr="000F2D20">
      <w:rPr>
        <w:i/>
        <w:iCs/>
        <w:noProof/>
        <w:sz w:val="12"/>
        <w:szCs w:val="12"/>
      </w:rPr>
      <w:instrText xml:space="preserve">DATE  \@ "yyyy"  \* MERGEFORMAT </w:instrText>
    </w:r>
    <w:r w:rsidRPr="000F2D20">
      <w:rPr>
        <w:i/>
        <w:iCs/>
        <w:noProof/>
        <w:sz w:val="12"/>
        <w:szCs w:val="12"/>
      </w:rPr>
      <w:fldChar w:fldCharType="separate"/>
    </w:r>
    <w:ins w:id="3" w:author="Diefenbach" w:date="2015-09-07T13:53:00Z">
      <w:r w:rsidR="006B2CF5" w:rsidRPr="006B2CF5">
        <w:rPr>
          <w:b/>
          <w:bCs/>
          <w:i/>
          <w:iCs/>
          <w:noProof/>
          <w:sz w:val="12"/>
          <w:szCs w:val="12"/>
          <w:lang w:val="de-DE"/>
          <w:rPrChange w:id="4" w:author="Diefenbach" w:date="2015-09-07T13:53:00Z">
            <w:rPr>
              <w:i/>
              <w:iCs/>
              <w:noProof/>
              <w:sz w:val="12"/>
              <w:szCs w:val="12"/>
            </w:rPr>
          </w:rPrChange>
        </w:rPr>
        <w:t>2015</w:t>
      </w:r>
    </w:ins>
    <w:del w:id="5" w:author="Diefenbach" w:date="2015-09-07T13:53:00Z">
      <w:r w:rsidRPr="00FD290F" w:rsidDel="006B2CF5">
        <w:rPr>
          <w:b/>
          <w:bCs/>
          <w:i/>
          <w:iCs/>
          <w:noProof/>
          <w:sz w:val="12"/>
          <w:szCs w:val="12"/>
          <w:lang w:val="de-DE"/>
        </w:rPr>
        <w:delText>2015</w:delText>
      </w:r>
    </w:del>
    <w:r w:rsidRPr="000F2D20">
      <w:rPr>
        <w:i/>
        <w:iCs/>
        <w:noProof/>
        <w:sz w:val="12"/>
        <w:szCs w:val="12"/>
      </w:rPr>
      <w:fldChar w:fldCharType="end"/>
    </w:r>
    <w:r>
      <w:rPr>
        <w:i/>
        <w:iCs/>
        <w:noProof/>
        <w:sz w:val="12"/>
        <w:szCs w:val="12"/>
      </w:rPr>
      <w:t xml:space="preserve"> This documentation</w:t>
    </w:r>
    <w:r w:rsidRPr="003D2BD5">
      <w:rPr>
        <w:i/>
        <w:iCs/>
        <w:noProof/>
        <w:sz w:val="12"/>
        <w:szCs w:val="12"/>
      </w:rPr>
      <w:t xml:space="preserve"> has been </w:t>
    </w:r>
    <w:r>
      <w:rPr>
        <w:i/>
        <w:iCs/>
        <w:noProof/>
        <w:sz w:val="12"/>
        <w:szCs w:val="12"/>
      </w:rPr>
      <w:t>created</w:t>
    </w:r>
    <w:r w:rsidRPr="003D2BD5">
      <w:rPr>
        <w:i/>
        <w:iCs/>
        <w:noProof/>
        <w:sz w:val="12"/>
        <w:szCs w:val="12"/>
      </w:rPr>
      <w:t xml:space="preserve"> </w:t>
    </w:r>
    <w:r>
      <w:rPr>
        <w:i/>
        <w:iCs/>
        <w:noProof/>
        <w:sz w:val="12"/>
        <w:szCs w:val="12"/>
      </w:rPr>
      <w:t>in</w:t>
    </w:r>
    <w:r w:rsidRPr="003D2BD5">
      <w:rPr>
        <w:i/>
        <w:iCs/>
        <w:noProof/>
        <w:sz w:val="12"/>
        <w:szCs w:val="12"/>
      </w:rPr>
      <w:t xml:space="preserve"> </w:t>
    </w:r>
    <w:r>
      <w:rPr>
        <w:i/>
        <w:iCs/>
        <w:noProof/>
        <w:sz w:val="12"/>
        <w:szCs w:val="12"/>
      </w:rPr>
      <w:t xml:space="preserve">the </w:t>
    </w:r>
    <w:r w:rsidRPr="003D2BD5">
      <w:rPr>
        <w:i/>
        <w:iCs/>
        <w:noProof/>
        <w:sz w:val="12"/>
        <w:szCs w:val="12"/>
      </w:rPr>
      <w:t>"TACTICS" project</w:t>
    </w:r>
    <w:r>
      <w:rPr>
        <w:i/>
        <w:iCs/>
        <w:noProof/>
        <w:sz w:val="12"/>
        <w:szCs w:val="12"/>
      </w:rPr>
      <w:t xml:space="preserve">. </w:t>
    </w:r>
    <w:r w:rsidRPr="003D2BD5">
      <w:rPr>
        <w:i/>
        <w:iCs/>
        <w:noProof/>
        <w:sz w:val="12"/>
        <w:szCs w:val="12"/>
      </w:rPr>
      <w:t xml:space="preserve">Usage of </w:t>
    </w:r>
    <w:r>
      <w:rPr>
        <w:i/>
        <w:iCs/>
        <w:noProof/>
        <w:sz w:val="12"/>
        <w:szCs w:val="12"/>
      </w:rPr>
      <w:t>its</w:t>
    </w:r>
    <w:r w:rsidRPr="003D2BD5">
      <w:rPr>
        <w:i/>
        <w:iCs/>
        <w:noProof/>
        <w:sz w:val="12"/>
        <w:szCs w:val="12"/>
      </w:rPr>
      <w:t xml:space="preserve"> contents by any third party is permitted only with prior written agreement of </w:t>
    </w:r>
    <w:r>
      <w:rPr>
        <w:i/>
        <w:iCs/>
        <w:noProof/>
        <w:sz w:val="12"/>
        <w:szCs w:val="12"/>
      </w:rPr>
      <w:t xml:space="preserve">the </w:t>
    </w:r>
    <w:r w:rsidRPr="003D2BD5">
      <w:rPr>
        <w:i/>
        <w:iCs/>
        <w:noProof/>
        <w:sz w:val="12"/>
        <w:szCs w:val="12"/>
      </w:rPr>
      <w:t>originator</w:t>
    </w:r>
    <w:r>
      <w:rPr>
        <w:i/>
        <w:iCs/>
        <w:noProof/>
        <w:sz w:val="12"/>
        <w:szCs w:val="12"/>
      </w:rPr>
      <w:t>(s)</w:t>
    </w:r>
    <w:r w:rsidRPr="003D2BD5">
      <w:rPr>
        <w:i/>
        <w:iCs/>
        <w:noProof/>
        <w:sz w:val="12"/>
        <w:szCs w:val="12"/>
      </w:rPr>
      <w:t>.</w:t>
    </w:r>
  </w:p>
  <w:p w14:paraId="281B3EFC" w14:textId="77777777" w:rsidR="00FD290F" w:rsidRPr="001E151A" w:rsidRDefault="00FD290F" w:rsidP="003D2BD5">
    <w:pPr>
      <w:jc w:val="center"/>
      <w:rPr>
        <w:i/>
        <w:iCs/>
        <w:noProof/>
        <w:sz w:val="12"/>
        <w:szCs w:val="12"/>
      </w:rPr>
    </w:pPr>
    <w:r w:rsidRPr="003D2BD5">
      <w:rPr>
        <w:i/>
        <w:iCs/>
        <w:noProof/>
        <w:sz w:val="12"/>
        <w:szCs w:val="12"/>
      </w:rPr>
      <w:t xml:space="preserve">On request all documents shall be returned to </w:t>
    </w:r>
    <w:r>
      <w:rPr>
        <w:i/>
        <w:iCs/>
        <w:noProof/>
        <w:sz w:val="12"/>
        <w:szCs w:val="12"/>
      </w:rPr>
      <w:t>the originator(s)</w:t>
    </w:r>
    <w:r w:rsidRPr="003D2BD5">
      <w:rPr>
        <w:i/>
        <w:iCs/>
        <w:noProof/>
        <w:sz w:val="12"/>
        <w:szCs w:val="12"/>
      </w:rPr>
      <w:t xml:space="preserve"> and all possibly gene</w:t>
    </w:r>
    <w:r>
      <w:rPr>
        <w:i/>
        <w:iCs/>
        <w:noProof/>
        <w:sz w:val="12"/>
        <w:szCs w:val="12"/>
      </w:rPr>
      <w:t>rated copies shall be destroyed, confirming</w:t>
    </w:r>
    <w:r w:rsidRPr="003D2BD5">
      <w:rPr>
        <w:i/>
        <w:iCs/>
        <w:noProof/>
        <w:sz w:val="12"/>
        <w:szCs w:val="12"/>
      </w:rPr>
      <w:t xml:space="preserve"> </w:t>
    </w:r>
    <w:r>
      <w:rPr>
        <w:i/>
        <w:iCs/>
        <w:noProof/>
        <w:sz w:val="12"/>
        <w:szCs w:val="12"/>
      </w:rPr>
      <w:t>complete</w:t>
    </w:r>
    <w:r w:rsidRPr="003D2BD5">
      <w:rPr>
        <w:i/>
        <w:iCs/>
        <w:noProof/>
        <w:sz w:val="12"/>
        <w:szCs w:val="12"/>
      </w:rPr>
      <w:t xml:space="preserve"> return of documents and copies in writing.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639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40" w:type="dxa"/>
        <w:right w:w="40" w:type="dxa"/>
      </w:tblCellMar>
      <w:tblLook w:val="0000" w:firstRow="0" w:lastRow="0" w:firstColumn="0" w:lastColumn="0" w:noHBand="0" w:noVBand="0"/>
    </w:tblPr>
    <w:tblGrid>
      <w:gridCol w:w="1134"/>
      <w:gridCol w:w="1276"/>
      <w:gridCol w:w="4820"/>
      <w:gridCol w:w="1275"/>
      <w:gridCol w:w="1134"/>
    </w:tblGrid>
    <w:tr w:rsidR="00FD290F" w:rsidRPr="0028522A" w14:paraId="281B3F07" w14:textId="77777777" w:rsidTr="006C419E">
      <w:trPr>
        <w:jc w:val="center"/>
      </w:trPr>
      <w:tc>
        <w:tcPr>
          <w:tcW w:w="1134" w:type="dxa"/>
        </w:tcPr>
        <w:p w14:paraId="281B3F02" w14:textId="77777777" w:rsidR="00FD290F" w:rsidRPr="003354DD" w:rsidRDefault="00FD290F" w:rsidP="00BD5F1C">
          <w:pPr>
            <w:pStyle w:val="Tabelle8pt"/>
            <w:spacing w:before="20" w:after="20"/>
            <w:rPr>
              <w:lang w:val="de-DE"/>
            </w:rPr>
          </w:pPr>
          <w:r>
            <w:t>WP / Task</w:t>
          </w:r>
        </w:p>
      </w:tc>
      <w:tc>
        <w:tcPr>
          <w:tcW w:w="1276" w:type="dxa"/>
          <w:tcBorders>
            <w:right w:val="single" w:sz="4" w:space="0" w:color="auto"/>
          </w:tcBorders>
        </w:tcPr>
        <w:p w14:paraId="281B3F03" w14:textId="77777777" w:rsidR="00FD290F" w:rsidRPr="0028522A" w:rsidRDefault="006B2CF5" w:rsidP="00BD5F1C">
          <w:pPr>
            <w:pStyle w:val="Tabelle8pt"/>
            <w:spacing w:before="20" w:after="20"/>
            <w:rPr>
              <w:lang w:val="de-DE"/>
            </w:rPr>
          </w:pPr>
          <w:r>
            <w:fldChar w:fldCharType="begin"/>
          </w:r>
          <w:r>
            <w:instrText xml:space="preserve"> DOCPROPERTY  "WP Task"  \* MERGEFORMAT </w:instrText>
          </w:r>
          <w:r>
            <w:fldChar w:fldCharType="separate"/>
          </w:r>
          <w:r w:rsidR="00FD290F" w:rsidRPr="00C36BCC">
            <w:rPr>
              <w:noProof/>
              <w:lang w:val="de-DE"/>
            </w:rPr>
            <w:t>WP1 / T1.1</w:t>
          </w:r>
          <w:r>
            <w:rPr>
              <w:noProof/>
              <w:lang w:val="de-DE"/>
            </w:rPr>
            <w:fldChar w:fldCharType="end"/>
          </w:r>
        </w:p>
      </w:tc>
      <w:tc>
        <w:tcPr>
          <w:tcW w:w="4820" w:type="dxa"/>
          <w:vMerge w:val="restart"/>
          <w:tcBorders>
            <w:right w:val="single" w:sz="4" w:space="0" w:color="auto"/>
          </w:tcBorders>
        </w:tcPr>
        <w:p w14:paraId="281B3F04" w14:textId="77777777" w:rsidR="00FD290F" w:rsidRPr="00656F0E" w:rsidRDefault="006B2CF5" w:rsidP="00656F0E">
          <w:pPr>
            <w:pStyle w:val="Tabelle8pt"/>
            <w:spacing w:before="20" w:after="20"/>
            <w:jc w:val="center"/>
            <w:rPr>
              <w:sz w:val="24"/>
              <w:szCs w:val="24"/>
              <w:lang w:val="de-DE"/>
            </w:rPr>
          </w:pPr>
          <w:r>
            <w:fldChar w:fldCharType="begin"/>
          </w:r>
          <w:r>
            <w:instrText xml:space="preserve"> DOCPROPERTY  "DocName short"  \* MERGEFORMAT </w:instrText>
          </w:r>
          <w:r>
            <w:fldChar w:fldCharType="separate"/>
          </w:r>
          <w:r w:rsidR="00FD290F" w:rsidRPr="00C36BCC">
            <w:rPr>
              <w:sz w:val="24"/>
              <w:szCs w:val="24"/>
            </w:rPr>
            <w:t>General Template</w:t>
          </w:r>
          <w:r>
            <w:rPr>
              <w:sz w:val="24"/>
              <w:szCs w:val="24"/>
            </w:rPr>
            <w:fldChar w:fldCharType="end"/>
          </w:r>
          <w:r w:rsidR="00FD290F" w:rsidRPr="00656F0E">
            <w:rPr>
              <w:sz w:val="24"/>
              <w:szCs w:val="24"/>
              <w:lang w:val="de-DE"/>
            </w:rPr>
            <w:br/>
          </w:r>
          <w:r>
            <w:fldChar w:fldCharType="begin"/>
          </w:r>
          <w:r>
            <w:instrText xml:space="preserve"> DOCPROPERTY  Project  \* MERGEFORMAT </w:instrText>
          </w:r>
          <w:r>
            <w:fldChar w:fldCharType="separate"/>
          </w:r>
          <w:r w:rsidR="00FD290F" w:rsidRPr="00C36BCC">
            <w:rPr>
              <w:b/>
              <w:bCs/>
              <w:sz w:val="20"/>
              <w:lang w:val="de-DE"/>
            </w:rPr>
            <w:t>TACTICS</w:t>
          </w:r>
          <w:r>
            <w:rPr>
              <w:b/>
              <w:bCs/>
              <w:sz w:val="20"/>
              <w:lang w:val="de-DE"/>
            </w:rPr>
            <w:fldChar w:fldCharType="end"/>
          </w:r>
        </w:p>
      </w:tc>
      <w:tc>
        <w:tcPr>
          <w:tcW w:w="1275" w:type="dxa"/>
          <w:tcBorders>
            <w:left w:val="single" w:sz="4" w:space="0" w:color="auto"/>
          </w:tcBorders>
        </w:tcPr>
        <w:p w14:paraId="281B3F05" w14:textId="77777777" w:rsidR="00FD290F" w:rsidRPr="00B95EA6" w:rsidRDefault="00FD290F" w:rsidP="00BD5F1C">
          <w:pPr>
            <w:pStyle w:val="Tabelle8pt"/>
            <w:spacing w:before="20" w:after="20"/>
          </w:pPr>
          <w:r>
            <w:t>Storage D</w:t>
          </w:r>
          <w:r w:rsidRPr="00B95EA6">
            <w:t>at</w:t>
          </w:r>
          <w:r>
            <w:t>e</w:t>
          </w:r>
        </w:p>
      </w:tc>
      <w:tc>
        <w:tcPr>
          <w:tcW w:w="1134" w:type="dxa"/>
        </w:tcPr>
        <w:p w14:paraId="281B3F06" w14:textId="709060F2" w:rsidR="00FD290F" w:rsidRPr="0028522A" w:rsidRDefault="00FD290F" w:rsidP="00BD5F1C">
          <w:pPr>
            <w:pStyle w:val="Tabelle8pt"/>
            <w:spacing w:before="20" w:after="20"/>
            <w:rPr>
              <w:lang w:val="de-DE"/>
            </w:rPr>
          </w:pPr>
          <w:r>
            <w:fldChar w:fldCharType="begin"/>
          </w:r>
          <w:r>
            <w:instrText xml:space="preserve"> SAVEDATE  \@ "yyyy-MM-dd"  \* MERGEFORMAT </w:instrText>
          </w:r>
          <w:r>
            <w:fldChar w:fldCharType="separate"/>
          </w:r>
          <w:ins w:id="60" w:author="Diefenbach" w:date="2015-09-07T13:53:00Z">
            <w:r w:rsidR="006B2CF5">
              <w:rPr>
                <w:noProof/>
              </w:rPr>
              <w:t>2015-09-07</w:t>
            </w:r>
          </w:ins>
          <w:del w:id="61" w:author="Diefenbach" w:date="2015-09-07T13:53:00Z">
            <w:r w:rsidDel="006B2CF5">
              <w:rPr>
                <w:noProof/>
              </w:rPr>
              <w:delText>2015-09-04</w:delText>
            </w:r>
          </w:del>
          <w:r>
            <w:rPr>
              <w:noProof/>
            </w:rPr>
            <w:fldChar w:fldCharType="end"/>
          </w:r>
        </w:p>
      </w:tc>
    </w:tr>
    <w:tr w:rsidR="00FD290F" w14:paraId="281B3F0C" w14:textId="77777777" w:rsidTr="006C419E">
      <w:trPr>
        <w:jc w:val="center"/>
      </w:trPr>
      <w:tc>
        <w:tcPr>
          <w:tcW w:w="1134" w:type="dxa"/>
          <w:tcBorders>
            <w:bottom w:val="single" w:sz="4" w:space="0" w:color="auto"/>
          </w:tcBorders>
        </w:tcPr>
        <w:p w14:paraId="281B3F08" w14:textId="77777777" w:rsidR="00FD290F" w:rsidRDefault="00FD290F" w:rsidP="00BD5F1C">
          <w:pPr>
            <w:pStyle w:val="Tabelle8pt"/>
            <w:spacing w:before="20" w:after="20"/>
          </w:pPr>
          <w:r>
            <w:t>Version</w:t>
          </w:r>
        </w:p>
      </w:tc>
      <w:tc>
        <w:tcPr>
          <w:tcW w:w="1276" w:type="dxa"/>
          <w:tcBorders>
            <w:bottom w:val="single" w:sz="4" w:space="0" w:color="auto"/>
            <w:right w:val="single" w:sz="4" w:space="0" w:color="auto"/>
          </w:tcBorders>
        </w:tcPr>
        <w:p w14:paraId="281B3F09" w14:textId="77777777" w:rsidR="00FD290F" w:rsidRPr="00764B3B" w:rsidRDefault="006B2CF5" w:rsidP="00BD5F1C">
          <w:pPr>
            <w:pStyle w:val="Tabelle8pt"/>
            <w:spacing w:before="20" w:after="20"/>
          </w:pPr>
          <w:r>
            <w:fldChar w:fldCharType="begin"/>
          </w:r>
          <w:r>
            <w:instrText xml:space="preserve"> DOCPROPERTY  "Version external"  \* MERGEFORMAT </w:instrText>
          </w:r>
          <w:r>
            <w:fldChar w:fldCharType="separate"/>
          </w:r>
          <w:r w:rsidR="00FD290F" w:rsidRPr="00C36BCC">
            <w:rPr>
              <w:bCs/>
              <w:lang w:val="de-DE"/>
            </w:rPr>
            <w:t>1</w:t>
          </w:r>
          <w:r w:rsidR="00FD290F" w:rsidRPr="00C36BCC">
            <w:rPr>
              <w:lang w:val="de-DE"/>
            </w:rPr>
            <w:t>.0</w:t>
          </w:r>
          <w:r>
            <w:rPr>
              <w:lang w:val="de-DE"/>
            </w:rPr>
            <w:fldChar w:fldCharType="end"/>
          </w:r>
        </w:p>
      </w:tc>
      <w:tc>
        <w:tcPr>
          <w:tcW w:w="4820" w:type="dxa"/>
          <w:vMerge/>
          <w:tcBorders>
            <w:bottom w:val="single" w:sz="4" w:space="0" w:color="auto"/>
            <w:right w:val="single" w:sz="4" w:space="0" w:color="auto"/>
          </w:tcBorders>
        </w:tcPr>
        <w:p w14:paraId="281B3F0A" w14:textId="77777777" w:rsidR="00FD290F" w:rsidRDefault="00FD290F" w:rsidP="00BD5F1C">
          <w:pPr>
            <w:pStyle w:val="Tabelle8pt"/>
            <w:spacing w:before="20" w:after="20"/>
            <w:jc w:val="center"/>
          </w:pPr>
        </w:p>
      </w:tc>
      <w:tc>
        <w:tcPr>
          <w:tcW w:w="2409" w:type="dxa"/>
          <w:gridSpan w:val="2"/>
          <w:tcBorders>
            <w:left w:val="single" w:sz="4" w:space="0" w:color="auto"/>
            <w:bottom w:val="single" w:sz="4" w:space="0" w:color="auto"/>
          </w:tcBorders>
        </w:tcPr>
        <w:p w14:paraId="281B3F0B" w14:textId="77777777" w:rsidR="00FD290F" w:rsidRDefault="00FD290F" w:rsidP="006C419E">
          <w:pPr>
            <w:pStyle w:val="Tabelle8pt"/>
            <w:spacing w:before="20" w:after="20"/>
          </w:pPr>
          <w:r w:rsidRPr="006C419E">
            <w:rPr>
              <w:rFonts w:cs="Arial"/>
              <w:sz w:val="12"/>
              <w:szCs w:val="12"/>
            </w:rPr>
            <w:t>Filename:</w:t>
          </w:r>
          <w:r>
            <w:rPr>
              <w:rFonts w:cs="Arial"/>
              <w:sz w:val="12"/>
              <w:szCs w:val="12"/>
            </w:rPr>
            <w:t xml:space="preserve"> </w:t>
          </w:r>
          <w:r w:rsidR="006B2CF5">
            <w:fldChar w:fldCharType="begin"/>
          </w:r>
          <w:r w:rsidR="006B2CF5">
            <w:instrText xml:space="preserve"> FILENAME   \* MERGEFORMAT </w:instrText>
          </w:r>
          <w:r w:rsidR="006B2CF5">
            <w:fldChar w:fldCharType="separate"/>
          </w:r>
          <w:r w:rsidRPr="00C36BCC">
            <w:rPr>
              <w:rFonts w:ascii="Arial Narrow" w:hAnsi="Arial Narrow"/>
              <w:noProof/>
              <w:sz w:val="12"/>
              <w:szCs w:val="12"/>
            </w:rPr>
            <w:t>TACTICS</w:t>
          </w:r>
          <w:r>
            <w:rPr>
              <w:noProof/>
            </w:rPr>
            <w:t xml:space="preserve"> Service Description Metadata Handling ITTI_v2</w:t>
          </w:r>
          <w:r w:rsidR="006B2CF5">
            <w:rPr>
              <w:noProof/>
            </w:rPr>
            <w:fldChar w:fldCharType="end"/>
          </w:r>
        </w:p>
      </w:tc>
    </w:tr>
    <w:tr w:rsidR="00FD290F" w14:paraId="281B3F0E" w14:textId="77777777" w:rsidTr="00764B3B">
      <w:trPr>
        <w:jc w:val="center"/>
      </w:trPr>
      <w:tc>
        <w:tcPr>
          <w:tcW w:w="9639" w:type="dxa"/>
          <w:gridSpan w:val="5"/>
        </w:tcPr>
        <w:p w14:paraId="281B3F0D" w14:textId="77777777" w:rsidR="00FD290F" w:rsidRPr="00EE1FF0" w:rsidRDefault="00FD290F" w:rsidP="006C419E">
          <w:pPr>
            <w:pStyle w:val="Tabelle8pt"/>
            <w:spacing w:before="20" w:after="20"/>
            <w:jc w:val="center"/>
            <w:rPr>
              <w:rFonts w:ascii="Arial Narrow" w:hAnsi="Arial Narrow"/>
              <w:sz w:val="12"/>
              <w:szCs w:val="12"/>
            </w:rPr>
          </w:pPr>
          <w:r>
            <w:t xml:space="preserve">Page </w:t>
          </w:r>
          <w:r>
            <w:fldChar w:fldCharType="begin"/>
          </w:r>
          <w:r>
            <w:instrText xml:space="preserve"> PAGE \* ARABIC \* MERGEFORMAT </w:instrText>
          </w:r>
          <w:r>
            <w:fldChar w:fldCharType="separate"/>
          </w:r>
          <w:r w:rsidR="006B2CF5">
            <w:rPr>
              <w:noProof/>
            </w:rPr>
            <w:t>8</w:t>
          </w:r>
          <w:r>
            <w:rPr>
              <w:noProof/>
            </w:rPr>
            <w:fldChar w:fldCharType="end"/>
          </w:r>
          <w:r>
            <w:t xml:space="preserve"> of </w:t>
          </w:r>
          <w:r w:rsidR="006B2CF5">
            <w:fldChar w:fldCharType="begin"/>
          </w:r>
          <w:r w:rsidR="006B2CF5">
            <w:instrText xml:space="preserve"> NUMPAGES \* ARABIC \* MERGEFORMAT </w:instrText>
          </w:r>
          <w:r w:rsidR="006B2CF5">
            <w:fldChar w:fldCharType="separate"/>
          </w:r>
          <w:r w:rsidR="006B2CF5">
            <w:rPr>
              <w:noProof/>
            </w:rPr>
            <w:t>14</w:t>
          </w:r>
          <w:r w:rsidR="006B2CF5">
            <w:rPr>
              <w:noProof/>
            </w:rPr>
            <w:fldChar w:fldCharType="end"/>
          </w:r>
        </w:p>
      </w:tc>
    </w:tr>
  </w:tbl>
  <w:p w14:paraId="281B3F0F" w14:textId="7A329713" w:rsidR="00FD290F" w:rsidRPr="003D2BD5" w:rsidRDefault="00FD290F" w:rsidP="005B47C7">
    <w:pPr>
      <w:jc w:val="center"/>
      <w:rPr>
        <w:i/>
        <w:iCs/>
        <w:noProof/>
        <w:sz w:val="12"/>
        <w:szCs w:val="12"/>
      </w:rPr>
    </w:pPr>
    <w:r w:rsidRPr="000F2D20">
      <w:rPr>
        <w:i/>
        <w:iCs/>
        <w:noProof/>
        <w:sz w:val="12"/>
        <w:szCs w:val="12"/>
      </w:rPr>
      <w:t xml:space="preserve">© </w:t>
    </w:r>
    <w:r w:rsidRPr="000F2D20">
      <w:rPr>
        <w:i/>
        <w:iCs/>
        <w:noProof/>
        <w:sz w:val="12"/>
        <w:szCs w:val="12"/>
      </w:rPr>
      <w:fldChar w:fldCharType="begin"/>
    </w:r>
    <w:r w:rsidRPr="000F2D20">
      <w:rPr>
        <w:i/>
        <w:iCs/>
        <w:noProof/>
        <w:sz w:val="12"/>
        <w:szCs w:val="12"/>
      </w:rPr>
      <w:instrText xml:space="preserve"> </w:instrText>
    </w:r>
    <w:r>
      <w:rPr>
        <w:i/>
        <w:iCs/>
        <w:noProof/>
        <w:sz w:val="12"/>
        <w:szCs w:val="12"/>
      </w:rPr>
      <w:instrText>SAVE</w:instrText>
    </w:r>
    <w:r w:rsidRPr="000F2D20">
      <w:rPr>
        <w:i/>
        <w:iCs/>
        <w:noProof/>
        <w:sz w:val="12"/>
        <w:szCs w:val="12"/>
      </w:rPr>
      <w:instrText xml:space="preserve">DATE  \@ "yyyy"  \* MERGEFORMAT </w:instrText>
    </w:r>
    <w:r w:rsidRPr="000F2D20">
      <w:rPr>
        <w:i/>
        <w:iCs/>
        <w:noProof/>
        <w:sz w:val="12"/>
        <w:szCs w:val="12"/>
      </w:rPr>
      <w:fldChar w:fldCharType="separate"/>
    </w:r>
    <w:ins w:id="62" w:author="Diefenbach" w:date="2015-09-07T13:53:00Z">
      <w:r w:rsidR="006B2CF5" w:rsidRPr="006B2CF5">
        <w:rPr>
          <w:b/>
          <w:bCs/>
          <w:i/>
          <w:iCs/>
          <w:noProof/>
          <w:sz w:val="12"/>
          <w:szCs w:val="12"/>
          <w:lang w:val="de-DE"/>
          <w:rPrChange w:id="63" w:author="Diefenbach" w:date="2015-09-07T13:53:00Z">
            <w:rPr>
              <w:i/>
              <w:iCs/>
              <w:noProof/>
              <w:sz w:val="12"/>
              <w:szCs w:val="12"/>
            </w:rPr>
          </w:rPrChange>
        </w:rPr>
        <w:t>2015</w:t>
      </w:r>
    </w:ins>
    <w:del w:id="64" w:author="Diefenbach" w:date="2015-09-07T13:53:00Z">
      <w:r w:rsidRPr="00FD290F" w:rsidDel="006B2CF5">
        <w:rPr>
          <w:b/>
          <w:bCs/>
          <w:i/>
          <w:iCs/>
          <w:noProof/>
          <w:sz w:val="12"/>
          <w:szCs w:val="12"/>
          <w:lang w:val="de-DE"/>
        </w:rPr>
        <w:delText>2015</w:delText>
      </w:r>
    </w:del>
    <w:r w:rsidRPr="000F2D20">
      <w:rPr>
        <w:i/>
        <w:iCs/>
        <w:noProof/>
        <w:sz w:val="12"/>
        <w:szCs w:val="12"/>
      </w:rPr>
      <w:fldChar w:fldCharType="end"/>
    </w:r>
    <w:r>
      <w:rPr>
        <w:i/>
        <w:iCs/>
        <w:noProof/>
        <w:sz w:val="12"/>
        <w:szCs w:val="12"/>
      </w:rPr>
      <w:t xml:space="preserve"> This documentation</w:t>
    </w:r>
    <w:r w:rsidRPr="003D2BD5">
      <w:rPr>
        <w:i/>
        <w:iCs/>
        <w:noProof/>
        <w:sz w:val="12"/>
        <w:szCs w:val="12"/>
      </w:rPr>
      <w:t xml:space="preserve"> has been </w:t>
    </w:r>
    <w:r>
      <w:rPr>
        <w:i/>
        <w:iCs/>
        <w:noProof/>
        <w:sz w:val="12"/>
        <w:szCs w:val="12"/>
      </w:rPr>
      <w:t>created</w:t>
    </w:r>
    <w:r w:rsidRPr="003D2BD5">
      <w:rPr>
        <w:i/>
        <w:iCs/>
        <w:noProof/>
        <w:sz w:val="12"/>
        <w:szCs w:val="12"/>
      </w:rPr>
      <w:t xml:space="preserve"> </w:t>
    </w:r>
    <w:r>
      <w:rPr>
        <w:i/>
        <w:iCs/>
        <w:noProof/>
        <w:sz w:val="12"/>
        <w:szCs w:val="12"/>
      </w:rPr>
      <w:t>in</w:t>
    </w:r>
    <w:r w:rsidRPr="003D2BD5">
      <w:rPr>
        <w:i/>
        <w:iCs/>
        <w:noProof/>
        <w:sz w:val="12"/>
        <w:szCs w:val="12"/>
      </w:rPr>
      <w:t xml:space="preserve"> </w:t>
    </w:r>
    <w:r>
      <w:rPr>
        <w:i/>
        <w:iCs/>
        <w:noProof/>
        <w:sz w:val="12"/>
        <w:szCs w:val="12"/>
      </w:rPr>
      <w:t xml:space="preserve">the </w:t>
    </w:r>
    <w:r w:rsidRPr="003D2BD5">
      <w:rPr>
        <w:i/>
        <w:iCs/>
        <w:noProof/>
        <w:sz w:val="12"/>
        <w:szCs w:val="12"/>
      </w:rPr>
      <w:t>"TACTICS" project</w:t>
    </w:r>
    <w:r>
      <w:rPr>
        <w:i/>
        <w:iCs/>
        <w:noProof/>
        <w:sz w:val="12"/>
        <w:szCs w:val="12"/>
      </w:rPr>
      <w:t xml:space="preserve">. </w:t>
    </w:r>
    <w:r w:rsidRPr="003D2BD5">
      <w:rPr>
        <w:i/>
        <w:iCs/>
        <w:noProof/>
        <w:sz w:val="12"/>
        <w:szCs w:val="12"/>
      </w:rPr>
      <w:t xml:space="preserve">Usage of </w:t>
    </w:r>
    <w:r>
      <w:rPr>
        <w:i/>
        <w:iCs/>
        <w:noProof/>
        <w:sz w:val="12"/>
        <w:szCs w:val="12"/>
      </w:rPr>
      <w:t>its</w:t>
    </w:r>
    <w:r w:rsidRPr="003D2BD5">
      <w:rPr>
        <w:i/>
        <w:iCs/>
        <w:noProof/>
        <w:sz w:val="12"/>
        <w:szCs w:val="12"/>
      </w:rPr>
      <w:t xml:space="preserve"> contents by any third party is permitted only with prior written agreement of </w:t>
    </w:r>
    <w:r>
      <w:rPr>
        <w:i/>
        <w:iCs/>
        <w:noProof/>
        <w:sz w:val="12"/>
        <w:szCs w:val="12"/>
      </w:rPr>
      <w:t xml:space="preserve">the </w:t>
    </w:r>
    <w:r w:rsidRPr="003D2BD5">
      <w:rPr>
        <w:i/>
        <w:iCs/>
        <w:noProof/>
        <w:sz w:val="12"/>
        <w:szCs w:val="12"/>
      </w:rPr>
      <w:t>originator</w:t>
    </w:r>
    <w:r>
      <w:rPr>
        <w:i/>
        <w:iCs/>
        <w:noProof/>
        <w:sz w:val="12"/>
        <w:szCs w:val="12"/>
      </w:rPr>
      <w:t>(s)</w:t>
    </w:r>
    <w:r w:rsidRPr="003D2BD5">
      <w:rPr>
        <w:i/>
        <w:iCs/>
        <w:noProof/>
        <w:sz w:val="12"/>
        <w:szCs w:val="12"/>
      </w:rPr>
      <w:t>.</w:t>
    </w:r>
  </w:p>
  <w:p w14:paraId="281B3F10" w14:textId="77777777" w:rsidR="00FD290F" w:rsidRDefault="00FD290F" w:rsidP="005B47C7">
    <w:pPr>
      <w:jc w:val="center"/>
      <w:rPr>
        <w:i/>
        <w:iCs/>
        <w:noProof/>
        <w:sz w:val="12"/>
        <w:szCs w:val="12"/>
      </w:rPr>
    </w:pPr>
    <w:r w:rsidRPr="003D2BD5">
      <w:rPr>
        <w:i/>
        <w:iCs/>
        <w:noProof/>
        <w:sz w:val="12"/>
        <w:szCs w:val="12"/>
      </w:rPr>
      <w:t xml:space="preserve">On request all documents shall be returned to </w:t>
    </w:r>
    <w:r>
      <w:rPr>
        <w:i/>
        <w:iCs/>
        <w:noProof/>
        <w:sz w:val="12"/>
        <w:szCs w:val="12"/>
      </w:rPr>
      <w:t>the originator(s)</w:t>
    </w:r>
    <w:r w:rsidRPr="003D2BD5">
      <w:rPr>
        <w:i/>
        <w:iCs/>
        <w:noProof/>
        <w:sz w:val="12"/>
        <w:szCs w:val="12"/>
      </w:rPr>
      <w:t xml:space="preserve"> and all possibly gene</w:t>
    </w:r>
    <w:r>
      <w:rPr>
        <w:i/>
        <w:iCs/>
        <w:noProof/>
        <w:sz w:val="12"/>
        <w:szCs w:val="12"/>
      </w:rPr>
      <w:t>rated copies shall be destroyed, confirming</w:t>
    </w:r>
    <w:r w:rsidRPr="003D2BD5">
      <w:rPr>
        <w:i/>
        <w:iCs/>
        <w:noProof/>
        <w:sz w:val="12"/>
        <w:szCs w:val="12"/>
      </w:rPr>
      <w:t xml:space="preserve"> </w:t>
    </w:r>
    <w:r>
      <w:rPr>
        <w:i/>
        <w:iCs/>
        <w:noProof/>
        <w:sz w:val="12"/>
        <w:szCs w:val="12"/>
      </w:rPr>
      <w:t>complete</w:t>
    </w:r>
    <w:r w:rsidRPr="003D2BD5">
      <w:rPr>
        <w:i/>
        <w:iCs/>
        <w:noProof/>
        <w:sz w:val="12"/>
        <w:szCs w:val="12"/>
      </w:rPr>
      <w:t xml:space="preserve"> return of documents and copies in writing.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81B3EEB" w14:textId="77777777" w:rsidR="00FD290F" w:rsidRDefault="00FD290F">
      <w:pPr>
        <w:spacing w:before="0"/>
      </w:pPr>
      <w:r>
        <w:separator/>
      </w:r>
    </w:p>
  </w:footnote>
  <w:footnote w:type="continuationSeparator" w:id="0">
    <w:p w14:paraId="281B3EEC" w14:textId="77777777" w:rsidR="00FD290F" w:rsidRDefault="00FD290F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lenrast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3444"/>
      <w:gridCol w:w="3095"/>
      <w:gridCol w:w="3213"/>
    </w:tblGrid>
    <w:tr w:rsidR="00FD290F" w14:paraId="281B3EF3" w14:textId="77777777" w:rsidTr="000E3060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tcW w:w="2908" w:type="dxa"/>
          <w:shd w:val="clear" w:color="auto" w:fill="auto"/>
          <w:vAlign w:val="center"/>
        </w:tcPr>
        <w:p w14:paraId="281B3EEF" w14:textId="77777777" w:rsidR="00FD290F" w:rsidRDefault="00FD290F" w:rsidP="000E3060">
          <w:pPr>
            <w:pStyle w:val="Kopfzeile"/>
            <w:jc w:val="center"/>
          </w:pPr>
          <w:bookmarkStart w:id="0" w:name="_Ref257639986"/>
          <w:bookmarkEnd w:id="0"/>
          <w:r>
            <w:rPr>
              <w:noProof/>
              <w:lang w:val="de-DE" w:eastAsia="de-DE"/>
            </w:rPr>
            <w:drawing>
              <wp:inline distT="0" distB="0" distL="0" distR="0" wp14:anchorId="281B3F11" wp14:editId="281B3F12">
                <wp:extent cx="2114550" cy="476250"/>
                <wp:effectExtent l="0" t="0" r="0" b="0"/>
                <wp:docPr id="1" name="Bild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281B3EF0" w14:textId="77777777" w:rsidR="00FD290F" w:rsidRPr="00F31645" w:rsidRDefault="00FD290F" w:rsidP="000E3060">
          <w:pPr>
            <w:pStyle w:val="Kopfzeile"/>
            <w:jc w:val="center"/>
          </w:pPr>
          <w:r w:rsidRPr="00F31645">
            <w:t>Ad hoc category B Program</w:t>
          </w:r>
        </w:p>
      </w:tc>
      <w:tc>
        <w:tcPr>
          <w:tcW w:w="3386" w:type="dxa"/>
          <w:shd w:val="clear" w:color="auto" w:fill="auto"/>
          <w:vAlign w:val="center"/>
        </w:tcPr>
        <w:p w14:paraId="281B3EF1" w14:textId="77777777" w:rsidR="00FD290F" w:rsidRPr="003C669A" w:rsidRDefault="006B2CF5" w:rsidP="000E3060">
          <w:pPr>
            <w:spacing w:after="120"/>
            <w:jc w:val="center"/>
            <w:rPr>
              <w:rFonts w:cs="Arial"/>
              <w:sz w:val="40"/>
              <w:szCs w:val="40"/>
            </w:rPr>
          </w:pPr>
          <w:r>
            <w:fldChar w:fldCharType="begin"/>
          </w:r>
          <w:r>
            <w:instrText xml:space="preserve"> DOCPROPERTY  Confidentiality  \* MERGEFORMAT </w:instrText>
          </w:r>
          <w:r>
            <w:fldChar w:fldCharType="separate"/>
          </w:r>
          <w:r w:rsidR="00FD290F">
            <w:t>CLASSIFICATION</w:t>
          </w:r>
          <w:r>
            <w:fldChar w:fldCharType="end"/>
          </w:r>
        </w:p>
      </w:tc>
      <w:tc>
        <w:tcPr>
          <w:tcW w:w="3458" w:type="dxa"/>
          <w:shd w:val="clear" w:color="auto" w:fill="auto"/>
          <w:vAlign w:val="center"/>
        </w:tcPr>
        <w:p w14:paraId="281B3EF2" w14:textId="77777777" w:rsidR="00FD290F" w:rsidRPr="00F31645" w:rsidRDefault="00FD290F" w:rsidP="000E3060">
          <w:pPr>
            <w:pStyle w:val="Kopfzeile"/>
            <w:jc w:val="right"/>
          </w:pPr>
          <w:r>
            <w:rPr>
              <w:noProof/>
              <w:lang w:val="de-DE" w:eastAsia="de-DE"/>
            </w:rPr>
            <w:drawing>
              <wp:inline distT="0" distB="0" distL="0" distR="0" wp14:anchorId="281B3F13" wp14:editId="281B3F14">
                <wp:extent cx="1362075" cy="560855"/>
                <wp:effectExtent l="0" t="0" r="0" b="0"/>
                <wp:docPr id="32" name="Grafik 32" descr="O:\Eigene Dateien\Eigene Bilder\european-defence-agency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0" descr="O:\Eigene Dateien\Eigene Bilder\european-defence-agency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62075" cy="5608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81B3EF4" w14:textId="77777777" w:rsidR="00FD290F" w:rsidRPr="009D0DB2" w:rsidRDefault="00FD290F" w:rsidP="00197A04">
    <w:pPr>
      <w:spacing w:after="120"/>
      <w:jc w:val="center"/>
      <w:rPr>
        <w:rFonts w:cs="Arial"/>
        <w:sz w:val="16"/>
        <w:szCs w:val="40"/>
      </w:rPr>
    </w:pPr>
  </w:p>
  <w:p w14:paraId="281B3EF5" w14:textId="77777777" w:rsidR="00FD290F" w:rsidRPr="00197A04" w:rsidRDefault="00FD290F" w:rsidP="00197A04">
    <w:pPr>
      <w:spacing w:after="120"/>
      <w:jc w:val="center"/>
      <w:rPr>
        <w:rFonts w:cs="Arial"/>
        <w:sz w:val="40"/>
        <w:szCs w:val="40"/>
      </w:rPr>
    </w:pPr>
    <w:r w:rsidRPr="00F72721">
      <w:rPr>
        <w:rFonts w:cs="Arial"/>
        <w:sz w:val="40"/>
        <w:szCs w:val="40"/>
      </w:rPr>
      <w:t>T</w:t>
    </w:r>
    <w:r>
      <w:rPr>
        <w:rFonts w:cs="Arial"/>
        <w:sz w:val="40"/>
        <w:szCs w:val="40"/>
      </w:rPr>
      <w:t>actic</w:t>
    </w:r>
    <w:r w:rsidRPr="00F72721">
      <w:rPr>
        <w:rFonts w:cs="Arial"/>
        <w:sz w:val="40"/>
        <w:szCs w:val="40"/>
      </w:rPr>
      <w:t>al Service</w:t>
    </w:r>
    <w:r>
      <w:rPr>
        <w:rFonts w:cs="Arial"/>
        <w:sz w:val="40"/>
        <w:szCs w:val="40"/>
      </w:rPr>
      <w:t xml:space="preserve"> O</w:t>
    </w:r>
    <w:r w:rsidRPr="00F72721">
      <w:rPr>
        <w:rFonts w:cs="Arial"/>
        <w:sz w:val="40"/>
        <w:szCs w:val="40"/>
      </w:rPr>
      <w:t xml:space="preserve">riented </w:t>
    </w:r>
    <w:r>
      <w:rPr>
        <w:rFonts w:cs="Arial"/>
        <w:sz w:val="40"/>
        <w:szCs w:val="40"/>
      </w:rPr>
      <w:t>A</w:t>
    </w:r>
    <w:r w:rsidRPr="00F72721">
      <w:rPr>
        <w:rFonts w:cs="Arial"/>
        <w:sz w:val="40"/>
        <w:szCs w:val="40"/>
      </w:rPr>
      <w:t>rchitecture</w:t>
    </w:r>
    <w:r>
      <w:rPr>
        <w:rFonts w:cs="Arial"/>
        <w:sz w:val="40"/>
        <w:szCs w:val="40"/>
      </w:rPr>
      <w:t xml:space="preserve"> (TACTICS)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insideH w:val="single" w:sz="4" w:space="0" w:color="auto"/>
        <w:insideV w:val="single" w:sz="4" w:space="0" w:color="auto"/>
      </w:tblBorders>
      <w:shd w:val="clear" w:color="auto" w:fill="FFFFFF"/>
      <w:tblLook w:val="01E0" w:firstRow="1" w:lastRow="1" w:firstColumn="1" w:lastColumn="1" w:noHBand="0" w:noVBand="0"/>
    </w:tblPr>
    <w:tblGrid>
      <w:gridCol w:w="9779"/>
    </w:tblGrid>
    <w:tr w:rsidR="00FD290F" w14:paraId="281B3EFE" w14:textId="77777777">
      <w:tc>
        <w:tcPr>
          <w:tcW w:w="9779" w:type="dxa"/>
          <w:shd w:val="clear" w:color="auto" w:fill="FFFFFF"/>
        </w:tcPr>
        <w:p w14:paraId="281B3EFD" w14:textId="77777777" w:rsidR="00FD290F" w:rsidRPr="00AC28AB" w:rsidRDefault="00FD290F" w:rsidP="003725B9">
          <w:pPr>
            <w:pStyle w:val="Kopfzeile"/>
            <w:jc w:val="left"/>
          </w:pPr>
          <w:r>
            <w:rPr>
              <w:noProof/>
              <w:lang w:val="de-DE" w:eastAsia="de-DE"/>
            </w:rPr>
            <w:drawing>
              <wp:anchor distT="0" distB="0" distL="114300" distR="114300" simplePos="0" relativeHeight="251662336" behindDoc="0" locked="0" layoutInCell="1" allowOverlap="1" wp14:anchorId="281B3F15" wp14:editId="281B3F16">
                <wp:simplePos x="0" y="0"/>
                <wp:positionH relativeFrom="column">
                  <wp:posOffset>5006340</wp:posOffset>
                </wp:positionH>
                <wp:positionV relativeFrom="paragraph">
                  <wp:posOffset>99695</wp:posOffset>
                </wp:positionV>
                <wp:extent cx="1183005" cy="268605"/>
                <wp:effectExtent l="0" t="0" r="0" b="0"/>
                <wp:wrapNone/>
                <wp:docPr id="11" name="Bild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83005" cy="268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Pr="00AC28AB">
            <w:t>EDA ad hoc category B Program</w:t>
          </w:r>
        </w:p>
      </w:tc>
    </w:tr>
    <w:tr w:rsidR="00FD290F" w14:paraId="281B3F00" w14:textId="77777777">
      <w:tc>
        <w:tcPr>
          <w:tcW w:w="9779" w:type="dxa"/>
          <w:shd w:val="clear" w:color="auto" w:fill="FFFFFF"/>
        </w:tcPr>
        <w:p w14:paraId="281B3EFF" w14:textId="77777777" w:rsidR="00FD290F" w:rsidRDefault="006B2CF5" w:rsidP="003725B9">
          <w:pPr>
            <w:pStyle w:val="Kopfzeile"/>
            <w:jc w:val="center"/>
            <w:rPr>
              <w:b/>
            </w:rPr>
          </w:pPr>
          <w:r>
            <w:fldChar w:fldCharType="begin"/>
          </w:r>
          <w:r>
            <w:instrText xml:space="preserve"> DOCPROPERTY  Confidentiality  \* MERGEFORMAT </w:instrText>
          </w:r>
          <w:r>
            <w:fldChar w:fldCharType="separate"/>
          </w:r>
          <w:r w:rsidR="00FD290F" w:rsidRPr="00C36BCC">
            <w:rPr>
              <w:b/>
            </w:rPr>
            <w:t>CLASSIFICATION</w:t>
          </w:r>
          <w:r>
            <w:rPr>
              <w:b/>
            </w:rPr>
            <w:fldChar w:fldCharType="end"/>
          </w:r>
        </w:p>
      </w:tc>
    </w:tr>
  </w:tbl>
  <w:p w14:paraId="281B3F01" w14:textId="77777777" w:rsidR="00FD290F" w:rsidRPr="00AC28AB" w:rsidRDefault="00FD290F" w:rsidP="00AC28AB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D272DF3E"/>
    <w:lvl w:ilvl="0">
      <w:start w:val="1"/>
      <w:numFmt w:val="decimal"/>
      <w:pStyle w:val="berschrift1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">
    <w:nsid w:val="001317E4"/>
    <w:multiLevelType w:val="hybridMultilevel"/>
    <w:tmpl w:val="8A5C587C"/>
    <w:lvl w:ilvl="0" w:tplc="4E4899EC">
      <w:start w:val="1"/>
      <w:numFmt w:val="decimal"/>
      <w:pStyle w:val="list1"/>
      <w:lvlText w:val="%1."/>
      <w:lvlJc w:val="left"/>
      <w:pPr>
        <w:tabs>
          <w:tab w:val="num" w:pos="720"/>
        </w:tabs>
        <w:ind w:left="720" w:hanging="360"/>
      </w:pPr>
    </w:lvl>
    <w:lvl w:ilvl="1" w:tplc="BCBE38AC">
      <w:start w:val="1"/>
      <w:numFmt w:val="lowerLetter"/>
      <w:pStyle w:val="list2"/>
      <w:lvlText w:val="%2."/>
      <w:lvlJc w:val="left"/>
      <w:pPr>
        <w:tabs>
          <w:tab w:val="num" w:pos="1440"/>
        </w:tabs>
        <w:ind w:left="1440" w:hanging="360"/>
      </w:pPr>
    </w:lvl>
    <w:lvl w:ilvl="2" w:tplc="0366BF9C">
      <w:start w:val="1"/>
      <w:numFmt w:val="lowerRoman"/>
      <w:pStyle w:val="list3"/>
      <w:lvlText w:val="%3."/>
      <w:lvlJc w:val="right"/>
      <w:pPr>
        <w:tabs>
          <w:tab w:val="num" w:pos="2160"/>
        </w:tabs>
        <w:ind w:left="2160" w:hanging="180"/>
      </w:pPr>
    </w:lvl>
    <w:lvl w:ilvl="3" w:tplc="0407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80022A6"/>
    <w:multiLevelType w:val="hybridMultilevel"/>
    <w:tmpl w:val="D5ACB94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8C16C0"/>
    <w:multiLevelType w:val="hybridMultilevel"/>
    <w:tmpl w:val="12DCD44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387D76"/>
    <w:multiLevelType w:val="multilevel"/>
    <w:tmpl w:val="E54AE608"/>
    <w:lvl w:ilvl="0">
      <w:start w:val="1"/>
      <w:numFmt w:val="upperLetter"/>
      <w:pStyle w:val="Appendix"/>
      <w:lvlText w:val="APPENDIX %1"/>
      <w:lvlJc w:val="left"/>
      <w:pPr>
        <w:tabs>
          <w:tab w:val="num" w:pos="0"/>
        </w:tabs>
        <w:ind w:left="0" w:firstLine="0"/>
      </w:pPr>
      <w:rPr>
        <w:rFonts w:ascii="Arial Fett" w:hAnsi="Arial Fett" w:hint="default"/>
        <w:b/>
        <w:i w:val="0"/>
        <w:sz w:val="28"/>
        <w:szCs w:val="28"/>
      </w:rPr>
    </w:lvl>
    <w:lvl w:ilvl="1">
      <w:start w:val="1"/>
      <w:numFmt w:val="decimal"/>
      <w:pStyle w:val="Appendix2"/>
      <w:lvlText w:val="%1.%2"/>
      <w:lvlJc w:val="left"/>
      <w:pPr>
        <w:tabs>
          <w:tab w:val="num" w:pos="0"/>
        </w:tabs>
        <w:ind w:left="0" w:firstLine="0"/>
      </w:pPr>
      <w:rPr>
        <w:rFonts w:ascii="Arial Fett" w:hAnsi="Arial Fett" w:hint="default"/>
        <w:b/>
        <w:i w:val="0"/>
        <w:sz w:val="28"/>
        <w:szCs w:val="28"/>
      </w:rPr>
    </w:lvl>
    <w:lvl w:ilvl="2">
      <w:start w:val="1"/>
      <w:numFmt w:val="decimal"/>
      <w:pStyle w:val="Appendix3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5">
    <w:nsid w:val="232C10CF"/>
    <w:multiLevelType w:val="hybridMultilevel"/>
    <w:tmpl w:val="0C7A289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F6F5826"/>
    <w:multiLevelType w:val="hybridMultilevel"/>
    <w:tmpl w:val="DB7CD7B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0620B9D"/>
    <w:multiLevelType w:val="hybridMultilevel"/>
    <w:tmpl w:val="884084D4"/>
    <w:lvl w:ilvl="0" w:tplc="0407000F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8">
    <w:nsid w:val="5C9D35AF"/>
    <w:multiLevelType w:val="hybridMultilevel"/>
    <w:tmpl w:val="6FD476D2"/>
    <w:lvl w:ilvl="0" w:tplc="BDDE9E7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D6F2D20"/>
    <w:multiLevelType w:val="hybridMultilevel"/>
    <w:tmpl w:val="AC38580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DC811E3"/>
    <w:multiLevelType w:val="hybridMultilevel"/>
    <w:tmpl w:val="C180EEA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E58257D"/>
    <w:multiLevelType w:val="hybridMultilevel"/>
    <w:tmpl w:val="D242B30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506499D"/>
    <w:multiLevelType w:val="hybridMultilevel"/>
    <w:tmpl w:val="63C4EB9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8A23966"/>
    <w:multiLevelType w:val="hybridMultilevel"/>
    <w:tmpl w:val="5C7202F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8"/>
  </w:num>
  <w:num w:numId="4">
    <w:abstractNumId w:val="1"/>
  </w:num>
  <w:num w:numId="5">
    <w:abstractNumId w:val="4"/>
  </w:num>
  <w:num w:numId="6">
    <w:abstractNumId w:val="5"/>
  </w:num>
  <w:num w:numId="7">
    <w:abstractNumId w:val="9"/>
  </w:num>
  <w:num w:numId="8">
    <w:abstractNumId w:val="6"/>
  </w:num>
  <w:num w:numId="9">
    <w:abstractNumId w:val="3"/>
  </w:num>
  <w:num w:numId="10">
    <w:abstractNumId w:val="10"/>
  </w:num>
  <w:num w:numId="11">
    <w:abstractNumId w:val="12"/>
  </w:num>
  <w:num w:numId="12">
    <w:abstractNumId w:val="13"/>
  </w:num>
  <w:num w:numId="13">
    <w:abstractNumId w:val="11"/>
  </w:num>
  <w:num w:numId="14">
    <w:abstractNumId w:val="2"/>
  </w:num>
  <w:numIdMacAtCleanup w:val="5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Grzegorz Taberski">
    <w15:presenceInfo w15:providerId="AD" w15:userId="S-1-5-21-3493311728-1745847400-1692780187-126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fr-FR" w:vendorID="64" w:dllVersion="131078" w:nlCheck="1" w:checkStyle="1"/>
  <w:activeWritingStyle w:appName="MSWord" w:lang="en-GB" w:vendorID="64" w:dllVersion="131078" w:nlCheck="1" w:checkStyle="1"/>
  <w:activeWritingStyle w:appName="MSWord" w:lang="de-DE" w:vendorID="64" w:dllVersion="131078" w:nlCheck="1" w:checkStyle="1"/>
  <w:activeWritingStyle w:appName="MSWord" w:lang="en-US" w:vendorID="64" w:dllVersion="131078" w:nlCheck="1" w:checkStyle="1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trackRevisions/>
  <w:defaultTabStop w:val="709"/>
  <w:hyphenationZone w:val="425"/>
  <w:doNotHyphenateCaps/>
  <w:displayHorizontalDrawingGridEvery w:val="0"/>
  <w:displayVerticalDrawingGridEvery w:val="0"/>
  <w:doNotUseMarginsForDrawingGridOrigin/>
  <w:characterSpacingControl w:val="doNotCompress"/>
  <w:hdrShapeDefaults>
    <o:shapedefaults v:ext="edit" spidmax="552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docVars>
    <w:docVar w:name="DateRecordTemplate" w:val="11/10/2004 13:00:21"/>
    <w:docVar w:name="FirstUserForme" w:val="FrontPageShow"/>
    <w:docVar w:name="ReferenceTemplate" w:val="%UserTemplatesPath%\Athens\Athens_free.dot"/>
    <w:docVar w:name="type" w:val="Edition"/>
  </w:docVars>
  <w:rsids>
    <w:rsidRoot w:val="00FD79A6"/>
    <w:rsid w:val="00003D7A"/>
    <w:rsid w:val="00006809"/>
    <w:rsid w:val="0002396D"/>
    <w:rsid w:val="0002565D"/>
    <w:rsid w:val="000317DA"/>
    <w:rsid w:val="00041127"/>
    <w:rsid w:val="000511B7"/>
    <w:rsid w:val="000626C4"/>
    <w:rsid w:val="00074B2E"/>
    <w:rsid w:val="000836FF"/>
    <w:rsid w:val="000909AC"/>
    <w:rsid w:val="00090E19"/>
    <w:rsid w:val="00091A19"/>
    <w:rsid w:val="00091BD2"/>
    <w:rsid w:val="00092193"/>
    <w:rsid w:val="000948E1"/>
    <w:rsid w:val="00094CCA"/>
    <w:rsid w:val="000A350C"/>
    <w:rsid w:val="000A4AD6"/>
    <w:rsid w:val="000A5386"/>
    <w:rsid w:val="000B0870"/>
    <w:rsid w:val="000B0B61"/>
    <w:rsid w:val="000B61BE"/>
    <w:rsid w:val="000C4F6D"/>
    <w:rsid w:val="000D2B5D"/>
    <w:rsid w:val="000E3060"/>
    <w:rsid w:val="000F19DD"/>
    <w:rsid w:val="000F2D20"/>
    <w:rsid w:val="00101C9E"/>
    <w:rsid w:val="00114FD3"/>
    <w:rsid w:val="00136AF0"/>
    <w:rsid w:val="00141D0D"/>
    <w:rsid w:val="00142DAE"/>
    <w:rsid w:val="00147BCA"/>
    <w:rsid w:val="00163BCF"/>
    <w:rsid w:val="00164D20"/>
    <w:rsid w:val="00170B4D"/>
    <w:rsid w:val="00171E49"/>
    <w:rsid w:val="001761AB"/>
    <w:rsid w:val="00191357"/>
    <w:rsid w:val="00197A04"/>
    <w:rsid w:val="001A6483"/>
    <w:rsid w:val="001A7B62"/>
    <w:rsid w:val="001B63A3"/>
    <w:rsid w:val="001C29E4"/>
    <w:rsid w:val="001C2E9F"/>
    <w:rsid w:val="001C33BD"/>
    <w:rsid w:val="001C5D9F"/>
    <w:rsid w:val="001E151A"/>
    <w:rsid w:val="001E5256"/>
    <w:rsid w:val="001E5D23"/>
    <w:rsid w:val="001E6AC9"/>
    <w:rsid w:val="00211F08"/>
    <w:rsid w:val="0021482F"/>
    <w:rsid w:val="00240083"/>
    <w:rsid w:val="002402DC"/>
    <w:rsid w:val="00263797"/>
    <w:rsid w:val="00283616"/>
    <w:rsid w:val="0028522A"/>
    <w:rsid w:val="00290155"/>
    <w:rsid w:val="00290FA1"/>
    <w:rsid w:val="00292D3F"/>
    <w:rsid w:val="00295A60"/>
    <w:rsid w:val="00295D3F"/>
    <w:rsid w:val="002A450B"/>
    <w:rsid w:val="002B2BE7"/>
    <w:rsid w:val="002B48D4"/>
    <w:rsid w:val="002B53F2"/>
    <w:rsid w:val="002C0DCF"/>
    <w:rsid w:val="002C1635"/>
    <w:rsid w:val="002C2882"/>
    <w:rsid w:val="002C57C0"/>
    <w:rsid w:val="002C795F"/>
    <w:rsid w:val="002D14D3"/>
    <w:rsid w:val="002D75B3"/>
    <w:rsid w:val="002E09D6"/>
    <w:rsid w:val="002E6ABD"/>
    <w:rsid w:val="002F4D6F"/>
    <w:rsid w:val="0030539E"/>
    <w:rsid w:val="00317359"/>
    <w:rsid w:val="00332FF7"/>
    <w:rsid w:val="003358BF"/>
    <w:rsid w:val="00337793"/>
    <w:rsid w:val="0034006C"/>
    <w:rsid w:val="003475DD"/>
    <w:rsid w:val="00362EFB"/>
    <w:rsid w:val="0036431C"/>
    <w:rsid w:val="003725B9"/>
    <w:rsid w:val="00372D11"/>
    <w:rsid w:val="003905D3"/>
    <w:rsid w:val="003A2B51"/>
    <w:rsid w:val="003A495F"/>
    <w:rsid w:val="003B1BCE"/>
    <w:rsid w:val="003B3C0D"/>
    <w:rsid w:val="003C2DBB"/>
    <w:rsid w:val="003C4278"/>
    <w:rsid w:val="003C57B2"/>
    <w:rsid w:val="003C5D4D"/>
    <w:rsid w:val="003C669A"/>
    <w:rsid w:val="003D2BD5"/>
    <w:rsid w:val="003D2C97"/>
    <w:rsid w:val="003E0231"/>
    <w:rsid w:val="003E1EFB"/>
    <w:rsid w:val="003E4AEE"/>
    <w:rsid w:val="003E5533"/>
    <w:rsid w:val="003E66D1"/>
    <w:rsid w:val="003F0FB2"/>
    <w:rsid w:val="003F62F4"/>
    <w:rsid w:val="003F7102"/>
    <w:rsid w:val="00406C26"/>
    <w:rsid w:val="00415F12"/>
    <w:rsid w:val="0041681B"/>
    <w:rsid w:val="004212DD"/>
    <w:rsid w:val="00431B55"/>
    <w:rsid w:val="0045650B"/>
    <w:rsid w:val="0047289D"/>
    <w:rsid w:val="00492D96"/>
    <w:rsid w:val="004A1993"/>
    <w:rsid w:val="004B46A0"/>
    <w:rsid w:val="004C3AF4"/>
    <w:rsid w:val="004C6EBA"/>
    <w:rsid w:val="004D0C28"/>
    <w:rsid w:val="004D6D77"/>
    <w:rsid w:val="004F1071"/>
    <w:rsid w:val="004F61AE"/>
    <w:rsid w:val="004F7BA4"/>
    <w:rsid w:val="00504E50"/>
    <w:rsid w:val="005060C4"/>
    <w:rsid w:val="0052251A"/>
    <w:rsid w:val="00522798"/>
    <w:rsid w:val="005309DD"/>
    <w:rsid w:val="00531AF9"/>
    <w:rsid w:val="00532C65"/>
    <w:rsid w:val="00535C31"/>
    <w:rsid w:val="0054741E"/>
    <w:rsid w:val="005500F2"/>
    <w:rsid w:val="00550880"/>
    <w:rsid w:val="00555C67"/>
    <w:rsid w:val="00563D8E"/>
    <w:rsid w:val="00567F4F"/>
    <w:rsid w:val="00575F39"/>
    <w:rsid w:val="005812DA"/>
    <w:rsid w:val="00595025"/>
    <w:rsid w:val="0059566C"/>
    <w:rsid w:val="005A18CF"/>
    <w:rsid w:val="005B47C7"/>
    <w:rsid w:val="005B6DA8"/>
    <w:rsid w:val="005C1073"/>
    <w:rsid w:val="005C27C0"/>
    <w:rsid w:val="005C5C72"/>
    <w:rsid w:val="005E2AAA"/>
    <w:rsid w:val="005F5AE3"/>
    <w:rsid w:val="005F5DC7"/>
    <w:rsid w:val="00607427"/>
    <w:rsid w:val="00610EC0"/>
    <w:rsid w:val="0061297A"/>
    <w:rsid w:val="00617145"/>
    <w:rsid w:val="0062040B"/>
    <w:rsid w:val="00621D20"/>
    <w:rsid w:val="006242CA"/>
    <w:rsid w:val="00635055"/>
    <w:rsid w:val="00640AC2"/>
    <w:rsid w:val="00651FD6"/>
    <w:rsid w:val="00654D8F"/>
    <w:rsid w:val="00656F0E"/>
    <w:rsid w:val="00671C4C"/>
    <w:rsid w:val="00673AFA"/>
    <w:rsid w:val="00693230"/>
    <w:rsid w:val="006B249D"/>
    <w:rsid w:val="006B2CF5"/>
    <w:rsid w:val="006B59D9"/>
    <w:rsid w:val="006C09DB"/>
    <w:rsid w:val="006C1630"/>
    <w:rsid w:val="006C419E"/>
    <w:rsid w:val="006C53C2"/>
    <w:rsid w:val="006C6437"/>
    <w:rsid w:val="006D2BD8"/>
    <w:rsid w:val="006D532A"/>
    <w:rsid w:val="006E15BA"/>
    <w:rsid w:val="006E66B1"/>
    <w:rsid w:val="006F294C"/>
    <w:rsid w:val="007006D8"/>
    <w:rsid w:val="00704692"/>
    <w:rsid w:val="007159F0"/>
    <w:rsid w:val="00722AFE"/>
    <w:rsid w:val="0072403E"/>
    <w:rsid w:val="00724CAD"/>
    <w:rsid w:val="007273F5"/>
    <w:rsid w:val="00732A7A"/>
    <w:rsid w:val="00760CFB"/>
    <w:rsid w:val="00760F3D"/>
    <w:rsid w:val="00764B3B"/>
    <w:rsid w:val="00774A5C"/>
    <w:rsid w:val="007B1E6A"/>
    <w:rsid w:val="007C63E4"/>
    <w:rsid w:val="007C6E51"/>
    <w:rsid w:val="007D7ED3"/>
    <w:rsid w:val="00800164"/>
    <w:rsid w:val="00800C74"/>
    <w:rsid w:val="0080284B"/>
    <w:rsid w:val="00803366"/>
    <w:rsid w:val="00804098"/>
    <w:rsid w:val="008302F4"/>
    <w:rsid w:val="00840DA8"/>
    <w:rsid w:val="008411E0"/>
    <w:rsid w:val="0085596B"/>
    <w:rsid w:val="008A067E"/>
    <w:rsid w:val="008A1650"/>
    <w:rsid w:val="008C5212"/>
    <w:rsid w:val="008C75FD"/>
    <w:rsid w:val="008D1A24"/>
    <w:rsid w:val="008D62FC"/>
    <w:rsid w:val="008D6549"/>
    <w:rsid w:val="008D79B6"/>
    <w:rsid w:val="008E3694"/>
    <w:rsid w:val="00906C12"/>
    <w:rsid w:val="00907124"/>
    <w:rsid w:val="00910623"/>
    <w:rsid w:val="00942338"/>
    <w:rsid w:val="0094475C"/>
    <w:rsid w:val="00954705"/>
    <w:rsid w:val="00966328"/>
    <w:rsid w:val="00981E77"/>
    <w:rsid w:val="0098444E"/>
    <w:rsid w:val="00996178"/>
    <w:rsid w:val="009A75A5"/>
    <w:rsid w:val="009B3025"/>
    <w:rsid w:val="009B53E9"/>
    <w:rsid w:val="009C05DD"/>
    <w:rsid w:val="009C6319"/>
    <w:rsid w:val="009D0DB2"/>
    <w:rsid w:val="009D1092"/>
    <w:rsid w:val="009E3573"/>
    <w:rsid w:val="009E75FA"/>
    <w:rsid w:val="009F53DB"/>
    <w:rsid w:val="00A0039A"/>
    <w:rsid w:val="00A1313D"/>
    <w:rsid w:val="00A30BAD"/>
    <w:rsid w:val="00A30CAE"/>
    <w:rsid w:val="00A36BA7"/>
    <w:rsid w:val="00A55AFB"/>
    <w:rsid w:val="00A7498E"/>
    <w:rsid w:val="00A90A40"/>
    <w:rsid w:val="00A92274"/>
    <w:rsid w:val="00AA14F1"/>
    <w:rsid w:val="00AC0D81"/>
    <w:rsid w:val="00AC28AB"/>
    <w:rsid w:val="00AC37CC"/>
    <w:rsid w:val="00AC513B"/>
    <w:rsid w:val="00AD16EF"/>
    <w:rsid w:val="00AD7F6A"/>
    <w:rsid w:val="00AE5FAC"/>
    <w:rsid w:val="00AF2CF6"/>
    <w:rsid w:val="00B070AD"/>
    <w:rsid w:val="00B24607"/>
    <w:rsid w:val="00B32EE1"/>
    <w:rsid w:val="00B3400B"/>
    <w:rsid w:val="00B37C6A"/>
    <w:rsid w:val="00B43D39"/>
    <w:rsid w:val="00B460B8"/>
    <w:rsid w:val="00B545F8"/>
    <w:rsid w:val="00B55C02"/>
    <w:rsid w:val="00B629A0"/>
    <w:rsid w:val="00B66AEC"/>
    <w:rsid w:val="00B7008E"/>
    <w:rsid w:val="00B73BE4"/>
    <w:rsid w:val="00B7427A"/>
    <w:rsid w:val="00B74D64"/>
    <w:rsid w:val="00B74D65"/>
    <w:rsid w:val="00B832D6"/>
    <w:rsid w:val="00B85BC2"/>
    <w:rsid w:val="00B91A0C"/>
    <w:rsid w:val="00B95B71"/>
    <w:rsid w:val="00BA5766"/>
    <w:rsid w:val="00BA7516"/>
    <w:rsid w:val="00BA7F98"/>
    <w:rsid w:val="00BC058A"/>
    <w:rsid w:val="00BC4D1D"/>
    <w:rsid w:val="00BD54D1"/>
    <w:rsid w:val="00BD5F1C"/>
    <w:rsid w:val="00BE1E13"/>
    <w:rsid w:val="00BE25E6"/>
    <w:rsid w:val="00BE728C"/>
    <w:rsid w:val="00BF79D7"/>
    <w:rsid w:val="00C00E67"/>
    <w:rsid w:val="00C028E4"/>
    <w:rsid w:val="00C12146"/>
    <w:rsid w:val="00C14B3F"/>
    <w:rsid w:val="00C1755A"/>
    <w:rsid w:val="00C17FF3"/>
    <w:rsid w:val="00C35170"/>
    <w:rsid w:val="00C36BCC"/>
    <w:rsid w:val="00C3736B"/>
    <w:rsid w:val="00C44064"/>
    <w:rsid w:val="00C5152D"/>
    <w:rsid w:val="00C530D6"/>
    <w:rsid w:val="00C809D6"/>
    <w:rsid w:val="00C85526"/>
    <w:rsid w:val="00C905BA"/>
    <w:rsid w:val="00C917AE"/>
    <w:rsid w:val="00CA141E"/>
    <w:rsid w:val="00CB07F0"/>
    <w:rsid w:val="00CB788E"/>
    <w:rsid w:val="00CC0C1C"/>
    <w:rsid w:val="00CC4721"/>
    <w:rsid w:val="00CD374A"/>
    <w:rsid w:val="00CD78A4"/>
    <w:rsid w:val="00CD7E11"/>
    <w:rsid w:val="00CF1D2D"/>
    <w:rsid w:val="00CF34BB"/>
    <w:rsid w:val="00CF4737"/>
    <w:rsid w:val="00D00055"/>
    <w:rsid w:val="00D01291"/>
    <w:rsid w:val="00D138BA"/>
    <w:rsid w:val="00D1425C"/>
    <w:rsid w:val="00D16ACC"/>
    <w:rsid w:val="00D17EDF"/>
    <w:rsid w:val="00D2141D"/>
    <w:rsid w:val="00D22CC5"/>
    <w:rsid w:val="00D26450"/>
    <w:rsid w:val="00D33D84"/>
    <w:rsid w:val="00D45B57"/>
    <w:rsid w:val="00D5339A"/>
    <w:rsid w:val="00D57C39"/>
    <w:rsid w:val="00D635F3"/>
    <w:rsid w:val="00D8074F"/>
    <w:rsid w:val="00DA3437"/>
    <w:rsid w:val="00DE4161"/>
    <w:rsid w:val="00DF1A82"/>
    <w:rsid w:val="00DF52D8"/>
    <w:rsid w:val="00DF74DB"/>
    <w:rsid w:val="00DF7D6C"/>
    <w:rsid w:val="00E07537"/>
    <w:rsid w:val="00E0765F"/>
    <w:rsid w:val="00E23DC6"/>
    <w:rsid w:val="00E359C2"/>
    <w:rsid w:val="00E433B3"/>
    <w:rsid w:val="00E4379C"/>
    <w:rsid w:val="00E50BB4"/>
    <w:rsid w:val="00E54ED6"/>
    <w:rsid w:val="00E56142"/>
    <w:rsid w:val="00E6429E"/>
    <w:rsid w:val="00E6618D"/>
    <w:rsid w:val="00E66C68"/>
    <w:rsid w:val="00E703F9"/>
    <w:rsid w:val="00E77365"/>
    <w:rsid w:val="00E777F8"/>
    <w:rsid w:val="00E824DA"/>
    <w:rsid w:val="00E96C0C"/>
    <w:rsid w:val="00EA2165"/>
    <w:rsid w:val="00EA2B6F"/>
    <w:rsid w:val="00EA4ED7"/>
    <w:rsid w:val="00EA732C"/>
    <w:rsid w:val="00EB49B8"/>
    <w:rsid w:val="00EE1FF0"/>
    <w:rsid w:val="00EE5972"/>
    <w:rsid w:val="00EF2494"/>
    <w:rsid w:val="00F031E4"/>
    <w:rsid w:val="00F07B01"/>
    <w:rsid w:val="00F07E74"/>
    <w:rsid w:val="00F10CBB"/>
    <w:rsid w:val="00F1224D"/>
    <w:rsid w:val="00F279DA"/>
    <w:rsid w:val="00F306D4"/>
    <w:rsid w:val="00F31645"/>
    <w:rsid w:val="00F34584"/>
    <w:rsid w:val="00F41EFA"/>
    <w:rsid w:val="00F42009"/>
    <w:rsid w:val="00F52C47"/>
    <w:rsid w:val="00F537F1"/>
    <w:rsid w:val="00F57E82"/>
    <w:rsid w:val="00F60F52"/>
    <w:rsid w:val="00F62093"/>
    <w:rsid w:val="00F6309B"/>
    <w:rsid w:val="00F67FCD"/>
    <w:rsid w:val="00F71577"/>
    <w:rsid w:val="00F72721"/>
    <w:rsid w:val="00F849B7"/>
    <w:rsid w:val="00F85B49"/>
    <w:rsid w:val="00F87A11"/>
    <w:rsid w:val="00F93C4F"/>
    <w:rsid w:val="00F94FB5"/>
    <w:rsid w:val="00F951C5"/>
    <w:rsid w:val="00FA2419"/>
    <w:rsid w:val="00FA3129"/>
    <w:rsid w:val="00FC76EE"/>
    <w:rsid w:val="00FD290F"/>
    <w:rsid w:val="00FD3CD3"/>
    <w:rsid w:val="00FD79A6"/>
    <w:rsid w:val="00FE0A7F"/>
    <w:rsid w:val="00FE0DB6"/>
    <w:rsid w:val="00FE1306"/>
    <w:rsid w:val="00FE362E"/>
    <w:rsid w:val="00FE4197"/>
    <w:rsid w:val="00FF648E"/>
    <w:rsid w:val="00FF7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5297"/>
    <o:shapelayout v:ext="edit">
      <o:idmap v:ext="edit" data="1"/>
    </o:shapelayout>
  </w:shapeDefaults>
  <w:decimalSymbol w:val=","/>
  <w:listSeparator w:val=";"/>
  <w14:docId w14:val="281B3C2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semiHidden="0" w:uiPriority="35" w:unhideWhenUsed="0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A7B62"/>
    <w:pPr>
      <w:spacing w:before="120"/>
      <w:jc w:val="both"/>
    </w:pPr>
    <w:rPr>
      <w:rFonts w:ascii="Arial" w:hAnsi="Arial"/>
      <w:sz w:val="22"/>
      <w:lang w:val="en-GB" w:eastAsia="fr-FR"/>
    </w:rPr>
  </w:style>
  <w:style w:type="paragraph" w:styleId="berschrift1">
    <w:name w:val="heading 1"/>
    <w:basedOn w:val="Standard"/>
    <w:next w:val="Standard"/>
    <w:qFormat/>
    <w:rsid w:val="006E66B1"/>
    <w:pPr>
      <w:pageBreakBefore/>
      <w:numPr>
        <w:numId w:val="1"/>
      </w:numPr>
      <w:tabs>
        <w:tab w:val="clear" w:pos="0"/>
        <w:tab w:val="left" w:pos="425"/>
      </w:tabs>
      <w:spacing w:before="0" w:after="360"/>
      <w:ind w:left="426" w:hanging="426"/>
      <w:outlineLvl w:val="0"/>
    </w:pPr>
    <w:rPr>
      <w:rFonts w:cs="Arial gras"/>
      <w:b/>
      <w:bCs/>
      <w:caps/>
      <w:sz w:val="28"/>
      <w:szCs w:val="28"/>
    </w:rPr>
  </w:style>
  <w:style w:type="paragraph" w:styleId="berschrift2">
    <w:name w:val="heading 2"/>
    <w:basedOn w:val="Standard"/>
    <w:next w:val="Standard"/>
    <w:qFormat/>
    <w:rsid w:val="00F34584"/>
    <w:pPr>
      <w:keepNext/>
      <w:numPr>
        <w:ilvl w:val="1"/>
        <w:numId w:val="1"/>
      </w:numPr>
      <w:tabs>
        <w:tab w:val="clear" w:pos="0"/>
      </w:tabs>
      <w:spacing w:before="240" w:after="240"/>
      <w:ind w:left="709" w:hanging="709"/>
      <w:outlineLvl w:val="1"/>
    </w:pPr>
    <w:rPr>
      <w:rFonts w:cs="Arial gras"/>
      <w:b/>
      <w:bCs/>
      <w:sz w:val="28"/>
      <w:szCs w:val="28"/>
    </w:rPr>
  </w:style>
  <w:style w:type="paragraph" w:styleId="berschrift3">
    <w:name w:val="heading 3"/>
    <w:basedOn w:val="Standard"/>
    <w:next w:val="Standard"/>
    <w:qFormat/>
    <w:rsid w:val="00704692"/>
    <w:pPr>
      <w:keepNext/>
      <w:numPr>
        <w:ilvl w:val="2"/>
        <w:numId w:val="1"/>
      </w:numPr>
      <w:tabs>
        <w:tab w:val="clear" w:pos="0"/>
        <w:tab w:val="left" w:pos="851"/>
      </w:tabs>
      <w:spacing w:before="240" w:after="180"/>
      <w:ind w:left="851" w:hanging="851"/>
      <w:outlineLvl w:val="2"/>
    </w:pPr>
    <w:rPr>
      <w:rFonts w:cs="Arial gras"/>
      <w:b/>
      <w:bCs/>
      <w:sz w:val="24"/>
      <w:szCs w:val="24"/>
    </w:rPr>
  </w:style>
  <w:style w:type="paragraph" w:styleId="berschrift4">
    <w:name w:val="heading 4"/>
    <w:basedOn w:val="Standard"/>
    <w:next w:val="Standard"/>
    <w:qFormat/>
    <w:rsid w:val="00704692"/>
    <w:pPr>
      <w:keepNext/>
      <w:numPr>
        <w:ilvl w:val="3"/>
        <w:numId w:val="1"/>
      </w:numPr>
      <w:tabs>
        <w:tab w:val="clear" w:pos="0"/>
        <w:tab w:val="left" w:pos="851"/>
      </w:tabs>
      <w:spacing w:before="240" w:after="120"/>
      <w:ind w:left="851" w:hanging="851"/>
      <w:outlineLvl w:val="3"/>
    </w:pPr>
    <w:rPr>
      <w:rFonts w:cs="Arial"/>
      <w:b/>
      <w:bCs/>
      <w:iCs/>
      <w:szCs w:val="22"/>
    </w:rPr>
  </w:style>
  <w:style w:type="paragraph" w:styleId="berschrift5">
    <w:name w:val="heading 5"/>
    <w:basedOn w:val="berschrift4"/>
    <w:next w:val="Standard"/>
    <w:qFormat/>
    <w:rsid w:val="00704692"/>
    <w:pPr>
      <w:numPr>
        <w:ilvl w:val="4"/>
      </w:numPr>
      <w:tabs>
        <w:tab w:val="clear" w:pos="0"/>
        <w:tab w:val="clear" w:pos="851"/>
        <w:tab w:val="left" w:pos="1134"/>
      </w:tabs>
      <w:ind w:left="1134" w:hanging="1134"/>
      <w:outlineLvl w:val="4"/>
    </w:pPr>
    <w:rPr>
      <w:rFonts w:cs="Arial gras"/>
      <w:iCs w:val="0"/>
    </w:rPr>
  </w:style>
  <w:style w:type="paragraph" w:styleId="berschrift6">
    <w:name w:val="heading 6"/>
    <w:basedOn w:val="Standard"/>
    <w:next w:val="Standard"/>
    <w:qFormat/>
    <w:rsid w:val="00704692"/>
    <w:pPr>
      <w:numPr>
        <w:ilvl w:val="5"/>
        <w:numId w:val="1"/>
      </w:numPr>
      <w:tabs>
        <w:tab w:val="clear" w:pos="0"/>
        <w:tab w:val="num" w:pos="1276"/>
      </w:tabs>
      <w:spacing w:before="240" w:after="120"/>
      <w:ind w:left="1276" w:hanging="1276"/>
      <w:outlineLvl w:val="5"/>
    </w:pPr>
    <w:rPr>
      <w:rFonts w:cs="Arial"/>
      <w:b/>
      <w:bCs/>
    </w:rPr>
  </w:style>
  <w:style w:type="paragraph" w:styleId="berschrift7">
    <w:name w:val="heading 7"/>
    <w:basedOn w:val="Standard"/>
    <w:next w:val="Standard"/>
    <w:qFormat/>
    <w:rsid w:val="00704692"/>
    <w:pPr>
      <w:numPr>
        <w:ilvl w:val="6"/>
        <w:numId w:val="1"/>
      </w:numPr>
      <w:tabs>
        <w:tab w:val="clear" w:pos="0"/>
        <w:tab w:val="num" w:pos="1418"/>
      </w:tabs>
      <w:spacing w:before="240" w:after="120"/>
      <w:ind w:left="1418" w:hanging="1418"/>
      <w:outlineLvl w:val="6"/>
    </w:pPr>
    <w:rPr>
      <w:rFonts w:cs="Arial"/>
      <w:b/>
      <w:bCs/>
    </w:rPr>
  </w:style>
  <w:style w:type="paragraph" w:styleId="berschrift8">
    <w:name w:val="heading 8"/>
    <w:basedOn w:val="Standard"/>
    <w:next w:val="Standard"/>
    <w:qFormat/>
    <w:rsid w:val="00704692"/>
    <w:pPr>
      <w:numPr>
        <w:ilvl w:val="7"/>
        <w:numId w:val="1"/>
      </w:numPr>
      <w:tabs>
        <w:tab w:val="clear" w:pos="0"/>
        <w:tab w:val="left" w:pos="1560"/>
      </w:tabs>
      <w:spacing w:before="240" w:after="120"/>
      <w:ind w:left="1560" w:hanging="1560"/>
      <w:outlineLvl w:val="7"/>
    </w:pPr>
    <w:rPr>
      <w:rFonts w:cs="Arial"/>
      <w:b/>
      <w:bCs/>
    </w:rPr>
  </w:style>
  <w:style w:type="paragraph" w:styleId="berschrift9">
    <w:name w:val="heading 9"/>
    <w:basedOn w:val="Standard"/>
    <w:next w:val="Standard"/>
    <w:qFormat/>
    <w:rsid w:val="00704692"/>
    <w:pPr>
      <w:numPr>
        <w:ilvl w:val="8"/>
        <w:numId w:val="1"/>
      </w:numPr>
      <w:tabs>
        <w:tab w:val="clear" w:pos="0"/>
        <w:tab w:val="num" w:pos="1843"/>
      </w:tabs>
      <w:spacing w:before="240" w:after="120"/>
      <w:ind w:left="1843" w:hanging="1843"/>
      <w:outlineLvl w:val="8"/>
    </w:pPr>
    <w:rPr>
      <w:rFonts w:cs="Arial"/>
      <w:b/>
      <w:b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ppendix3">
    <w:name w:val="Appendix 3"/>
    <w:basedOn w:val="Standard"/>
    <w:next w:val="Standard"/>
    <w:rsid w:val="003475DD"/>
    <w:pPr>
      <w:keepNext/>
      <w:numPr>
        <w:ilvl w:val="2"/>
        <w:numId w:val="5"/>
      </w:numPr>
      <w:spacing w:before="240" w:after="180"/>
      <w:outlineLvl w:val="2"/>
    </w:pPr>
    <w:rPr>
      <w:b/>
      <w:sz w:val="24"/>
    </w:rPr>
  </w:style>
  <w:style w:type="character" w:styleId="Hervorhebung">
    <w:name w:val="Emphasis"/>
    <w:basedOn w:val="Absatz-Standardschriftart"/>
    <w:qFormat/>
    <w:rsid w:val="00910623"/>
    <w:rPr>
      <w:rFonts w:cs="Times New Roman"/>
      <w:b/>
      <w:bCs/>
      <w:noProof/>
      <w:color w:val="auto"/>
      <w:vertAlign w:val="baseline"/>
    </w:rPr>
  </w:style>
  <w:style w:type="paragraph" w:customStyle="1" w:styleId="Citation">
    <w:name w:val="Citation"/>
    <w:basedOn w:val="Standard"/>
    <w:next w:val="Standard"/>
    <w:rsid w:val="001E151A"/>
    <w:pPr>
      <w:spacing w:before="180" w:after="60"/>
      <w:ind w:left="567" w:right="567"/>
      <w:contextualSpacing/>
    </w:pPr>
    <w:rPr>
      <w:i/>
      <w:color w:val="292929"/>
      <w:szCs w:val="22"/>
    </w:rPr>
  </w:style>
  <w:style w:type="paragraph" w:customStyle="1" w:styleId="Tabelleklein">
    <w:name w:val="Tabelle_klein"/>
    <w:basedOn w:val="Standard"/>
    <w:rsid w:val="00F31645"/>
    <w:pPr>
      <w:keepNext/>
      <w:spacing w:before="60" w:after="60"/>
      <w:jc w:val="left"/>
    </w:pPr>
    <w:rPr>
      <w:sz w:val="18"/>
      <w:lang w:eastAsia="de-DE"/>
    </w:rPr>
  </w:style>
  <w:style w:type="paragraph" w:styleId="Titel">
    <w:name w:val="Title"/>
    <w:basedOn w:val="berschrift1"/>
    <w:next w:val="Standard"/>
    <w:qFormat/>
    <w:rsid w:val="00D01291"/>
    <w:pPr>
      <w:numPr>
        <w:numId w:val="0"/>
      </w:numPr>
      <w:jc w:val="center"/>
    </w:pPr>
    <w:rPr>
      <w:bCs w:val="0"/>
    </w:rPr>
  </w:style>
  <w:style w:type="paragraph" w:styleId="Verzeichnis1">
    <w:name w:val="toc 1"/>
    <w:basedOn w:val="Standard"/>
    <w:next w:val="Standard"/>
    <w:autoRedefine/>
    <w:uiPriority w:val="39"/>
    <w:rsid w:val="003B3C0D"/>
    <w:pPr>
      <w:keepNext/>
      <w:tabs>
        <w:tab w:val="right" w:leader="dot" w:pos="9628"/>
      </w:tabs>
      <w:spacing w:before="180"/>
      <w:jc w:val="left"/>
    </w:pPr>
    <w:rPr>
      <w:rFonts w:cs="Arial gras"/>
      <w:b/>
      <w:bCs/>
      <w:caps/>
      <w:szCs w:val="24"/>
    </w:rPr>
  </w:style>
  <w:style w:type="paragraph" w:styleId="Verzeichnis2">
    <w:name w:val="toc 2"/>
    <w:basedOn w:val="Standard"/>
    <w:next w:val="Standard"/>
    <w:autoRedefine/>
    <w:uiPriority w:val="39"/>
    <w:rsid w:val="003E1EFB"/>
    <w:pPr>
      <w:tabs>
        <w:tab w:val="left" w:pos="709"/>
        <w:tab w:val="right" w:leader="dot" w:pos="9628"/>
      </w:tabs>
      <w:spacing w:before="90"/>
      <w:ind w:left="240"/>
      <w:jc w:val="left"/>
    </w:pPr>
    <w:rPr>
      <w:rFonts w:cs="Arial"/>
      <w:szCs w:val="22"/>
      <w:lang w:eastAsia="de-DE"/>
    </w:rPr>
  </w:style>
  <w:style w:type="paragraph" w:styleId="Verzeichnis3">
    <w:name w:val="toc 3"/>
    <w:basedOn w:val="Standard"/>
    <w:next w:val="Standard"/>
    <w:autoRedefine/>
    <w:uiPriority w:val="39"/>
    <w:rsid w:val="003B3C0D"/>
    <w:pPr>
      <w:tabs>
        <w:tab w:val="left" w:pos="1200"/>
        <w:tab w:val="right" w:leader="dot" w:pos="9628"/>
      </w:tabs>
      <w:spacing w:before="0"/>
      <w:ind w:left="482"/>
      <w:jc w:val="left"/>
    </w:pPr>
    <w:rPr>
      <w:rFonts w:cs="Arial"/>
      <w:szCs w:val="22"/>
      <w:lang w:eastAsia="de-DE"/>
    </w:rPr>
  </w:style>
  <w:style w:type="paragraph" w:customStyle="1" w:styleId="Appendix">
    <w:name w:val="Appendix"/>
    <w:basedOn w:val="berschrift1"/>
    <w:next w:val="Standard"/>
    <w:rsid w:val="003475DD"/>
    <w:pPr>
      <w:numPr>
        <w:numId w:val="5"/>
      </w:numPr>
      <w:tabs>
        <w:tab w:val="clear" w:pos="425"/>
      </w:tabs>
      <w:jc w:val="left"/>
    </w:pPr>
    <w:rPr>
      <w:bCs w:val="0"/>
    </w:rPr>
  </w:style>
  <w:style w:type="paragraph" w:customStyle="1" w:styleId="Appendix2">
    <w:name w:val="Appendix 2"/>
    <w:basedOn w:val="Standard"/>
    <w:next w:val="Standard"/>
    <w:rsid w:val="003475DD"/>
    <w:pPr>
      <w:keepNext/>
      <w:numPr>
        <w:ilvl w:val="1"/>
        <w:numId w:val="5"/>
      </w:numPr>
      <w:spacing w:before="240" w:after="240"/>
      <w:outlineLvl w:val="1"/>
    </w:pPr>
    <w:rPr>
      <w:b/>
      <w:caps/>
      <w:sz w:val="28"/>
    </w:rPr>
  </w:style>
  <w:style w:type="paragraph" w:customStyle="1" w:styleId="Standardfett">
    <w:name w:val="Standard_fett"/>
    <w:basedOn w:val="Standard"/>
    <w:next w:val="Standard"/>
    <w:rsid w:val="00F31645"/>
    <w:pPr>
      <w:spacing w:after="120"/>
      <w:jc w:val="left"/>
    </w:pPr>
    <w:rPr>
      <w:b/>
      <w:lang w:eastAsia="de-DE"/>
    </w:rPr>
  </w:style>
  <w:style w:type="character" w:styleId="Funotenzeichen">
    <w:name w:val="footnote reference"/>
    <w:basedOn w:val="Absatz-Standardschriftart"/>
    <w:semiHidden/>
    <w:rsid w:val="00101C9E"/>
    <w:rPr>
      <w:noProof/>
      <w:vertAlign w:val="superscript"/>
    </w:rPr>
  </w:style>
  <w:style w:type="paragraph" w:customStyle="1" w:styleId="list1">
    <w:name w:val="list1"/>
    <w:basedOn w:val="Standard"/>
    <w:rsid w:val="00E0765F"/>
    <w:pPr>
      <w:widowControl w:val="0"/>
      <w:numPr>
        <w:numId w:val="4"/>
      </w:numPr>
      <w:tabs>
        <w:tab w:val="left" w:pos="2552"/>
        <w:tab w:val="right" w:pos="9072"/>
      </w:tabs>
      <w:spacing w:line="280" w:lineRule="atLeast"/>
      <w:ind w:left="714" w:hanging="357"/>
    </w:pPr>
    <w:rPr>
      <w:rFonts w:cs="Arial"/>
      <w:bCs/>
      <w:szCs w:val="22"/>
    </w:rPr>
  </w:style>
  <w:style w:type="paragraph" w:customStyle="1" w:styleId="list1continue">
    <w:name w:val="list1 : continue"/>
    <w:basedOn w:val="list1"/>
    <w:rsid w:val="00567F4F"/>
    <w:pPr>
      <w:numPr>
        <w:numId w:val="0"/>
      </w:numPr>
      <w:ind w:left="714"/>
    </w:pPr>
  </w:style>
  <w:style w:type="paragraph" w:customStyle="1" w:styleId="list2">
    <w:name w:val="list2"/>
    <w:basedOn w:val="Standard"/>
    <w:rsid w:val="00E0765F"/>
    <w:pPr>
      <w:widowControl w:val="0"/>
      <w:numPr>
        <w:ilvl w:val="1"/>
        <w:numId w:val="4"/>
      </w:numPr>
      <w:tabs>
        <w:tab w:val="left" w:pos="2552"/>
        <w:tab w:val="right" w:pos="9072"/>
      </w:tabs>
      <w:spacing w:line="280" w:lineRule="atLeast"/>
      <w:ind w:left="1434" w:hanging="357"/>
    </w:pPr>
    <w:rPr>
      <w:rFonts w:cs="Arial"/>
      <w:bCs/>
      <w:szCs w:val="22"/>
    </w:rPr>
  </w:style>
  <w:style w:type="paragraph" w:customStyle="1" w:styleId="list2continue">
    <w:name w:val="list2 : continue"/>
    <w:basedOn w:val="list2"/>
    <w:rsid w:val="00567F4F"/>
    <w:pPr>
      <w:numPr>
        <w:ilvl w:val="0"/>
        <w:numId w:val="0"/>
      </w:numPr>
      <w:ind w:left="1435"/>
    </w:pPr>
  </w:style>
  <w:style w:type="paragraph" w:customStyle="1" w:styleId="list3">
    <w:name w:val="list3"/>
    <w:basedOn w:val="Standard"/>
    <w:rsid w:val="00E0765F"/>
    <w:pPr>
      <w:widowControl w:val="0"/>
      <w:numPr>
        <w:ilvl w:val="2"/>
        <w:numId w:val="4"/>
      </w:numPr>
      <w:tabs>
        <w:tab w:val="left" w:pos="2552"/>
        <w:tab w:val="right" w:pos="9072"/>
      </w:tabs>
      <w:spacing w:line="280" w:lineRule="atLeast"/>
      <w:ind w:hanging="181"/>
    </w:pPr>
    <w:rPr>
      <w:rFonts w:cs="Arial"/>
      <w:bCs/>
      <w:szCs w:val="22"/>
    </w:rPr>
  </w:style>
  <w:style w:type="paragraph" w:customStyle="1" w:styleId="list3continue">
    <w:name w:val="list3 : continue"/>
    <w:basedOn w:val="list3"/>
    <w:rsid w:val="00567F4F"/>
    <w:pPr>
      <w:numPr>
        <w:ilvl w:val="0"/>
        <w:numId w:val="0"/>
      </w:numPr>
      <w:ind w:left="2160"/>
    </w:pPr>
  </w:style>
  <w:style w:type="paragraph" w:styleId="Funotentext">
    <w:name w:val="footnote text"/>
    <w:basedOn w:val="Standard"/>
    <w:semiHidden/>
    <w:rsid w:val="00101C9E"/>
    <w:rPr>
      <w:rFonts w:cs="Arial"/>
      <w:sz w:val="18"/>
      <w:szCs w:val="18"/>
    </w:rPr>
  </w:style>
  <w:style w:type="paragraph" w:styleId="Verzeichnis4">
    <w:name w:val="toc 4"/>
    <w:basedOn w:val="Standard"/>
    <w:next w:val="Standard"/>
    <w:autoRedefine/>
    <w:semiHidden/>
    <w:rsid w:val="003B3C0D"/>
    <w:pPr>
      <w:keepNext/>
      <w:tabs>
        <w:tab w:val="left" w:pos="1134"/>
        <w:tab w:val="right" w:leader="dot" w:pos="9628"/>
      </w:tabs>
      <w:spacing w:before="0"/>
      <w:ind w:left="720"/>
      <w:jc w:val="left"/>
    </w:pPr>
    <w:rPr>
      <w:rFonts w:cs="Arial"/>
      <w:iCs/>
    </w:rPr>
  </w:style>
  <w:style w:type="paragraph" w:styleId="Verzeichnis5">
    <w:name w:val="toc 5"/>
    <w:basedOn w:val="Standard"/>
    <w:next w:val="Standard"/>
    <w:autoRedefine/>
    <w:semiHidden/>
    <w:rsid w:val="002E09D6"/>
    <w:pPr>
      <w:tabs>
        <w:tab w:val="left" w:pos="2268"/>
        <w:tab w:val="right" w:leader="dot" w:pos="9628"/>
      </w:tabs>
      <w:ind w:left="800"/>
    </w:pPr>
    <w:rPr>
      <w:rFonts w:cs="Arial"/>
    </w:rPr>
  </w:style>
  <w:style w:type="paragraph" w:styleId="Kommentartext">
    <w:name w:val="annotation text"/>
    <w:basedOn w:val="Standard"/>
    <w:link w:val="KommentartextZchn"/>
    <w:rsid w:val="00101C9E"/>
    <w:rPr>
      <w:rFonts w:cs="Arial"/>
    </w:rPr>
  </w:style>
  <w:style w:type="paragraph" w:styleId="Kopfzeile">
    <w:name w:val="header"/>
    <w:basedOn w:val="Standard"/>
    <w:rsid w:val="00101C9E"/>
    <w:pPr>
      <w:tabs>
        <w:tab w:val="center" w:pos="4536"/>
        <w:tab w:val="right" w:pos="9072"/>
      </w:tabs>
    </w:pPr>
    <w:rPr>
      <w:rFonts w:cs="Arial"/>
    </w:rPr>
  </w:style>
  <w:style w:type="paragraph" w:customStyle="1" w:styleId="Figure">
    <w:name w:val="Figure"/>
    <w:basedOn w:val="Standard"/>
    <w:next w:val="Beschriftung"/>
    <w:rsid w:val="00101C9E"/>
    <w:pPr>
      <w:spacing w:before="240"/>
      <w:jc w:val="center"/>
    </w:pPr>
    <w:rPr>
      <w:rFonts w:cs="Arial"/>
    </w:rPr>
  </w:style>
  <w:style w:type="paragraph" w:styleId="Beschriftung">
    <w:name w:val="caption"/>
    <w:basedOn w:val="Standard"/>
    <w:next w:val="Standard"/>
    <w:link w:val="BeschriftungZchn"/>
    <w:qFormat/>
    <w:rsid w:val="002E09D6"/>
    <w:pPr>
      <w:spacing w:after="120"/>
      <w:jc w:val="center"/>
    </w:pPr>
    <w:rPr>
      <w:b/>
      <w:bCs/>
    </w:rPr>
  </w:style>
  <w:style w:type="character" w:customStyle="1" w:styleId="BeschriftungZchn">
    <w:name w:val="Beschriftung Zchn"/>
    <w:basedOn w:val="Absatz-Standardschriftart"/>
    <w:link w:val="Beschriftung"/>
    <w:rsid w:val="00FE362E"/>
    <w:rPr>
      <w:rFonts w:ascii="Arial" w:hAnsi="Arial"/>
      <w:b/>
      <w:bCs/>
      <w:sz w:val="22"/>
      <w:lang w:val="en-GB" w:eastAsia="fr-FR" w:bidi="ar-SA"/>
    </w:rPr>
  </w:style>
  <w:style w:type="character" w:customStyle="1" w:styleId="Fixed">
    <w:name w:val="Fixed"/>
    <w:rsid w:val="00101C9E"/>
    <w:rPr>
      <w:rFonts w:ascii="Courier New" w:hAnsi="Courier New" w:cs="Courier New"/>
      <w:noProof/>
      <w:color w:val="auto"/>
      <w:sz w:val="20"/>
      <w:szCs w:val="20"/>
      <w:vertAlign w:val="baseline"/>
    </w:rPr>
  </w:style>
  <w:style w:type="character" w:styleId="Hyperlink">
    <w:name w:val="Hyperlink"/>
    <w:basedOn w:val="Absatz-Standardschriftart"/>
    <w:uiPriority w:val="99"/>
    <w:rsid w:val="00101C9E"/>
    <w:rPr>
      <w:color w:val="0000FF"/>
      <w:u w:val="single"/>
    </w:rPr>
  </w:style>
  <w:style w:type="character" w:styleId="Kommentarzeichen">
    <w:name w:val="annotation reference"/>
    <w:basedOn w:val="Absatz-Standardschriftart"/>
    <w:semiHidden/>
    <w:rsid w:val="00101C9E"/>
    <w:rPr>
      <w:sz w:val="16"/>
      <w:szCs w:val="16"/>
    </w:rPr>
  </w:style>
  <w:style w:type="character" w:styleId="Seitenzahl">
    <w:name w:val="page number"/>
    <w:basedOn w:val="Absatz-Standardschriftart"/>
    <w:rsid w:val="00101C9E"/>
  </w:style>
  <w:style w:type="paragraph" w:styleId="Fuzeile">
    <w:name w:val="footer"/>
    <w:basedOn w:val="Standard"/>
    <w:rsid w:val="00910623"/>
    <w:pPr>
      <w:tabs>
        <w:tab w:val="center" w:pos="4819"/>
        <w:tab w:val="right" w:pos="9071"/>
      </w:tabs>
      <w:spacing w:after="120"/>
    </w:pPr>
    <w:rPr>
      <w:rFonts w:cs="Arial"/>
      <w:szCs w:val="24"/>
    </w:rPr>
  </w:style>
  <w:style w:type="paragraph" w:styleId="Abbildungsverzeichnis">
    <w:name w:val="table of figures"/>
    <w:basedOn w:val="Standard"/>
    <w:next w:val="Standard"/>
    <w:uiPriority w:val="99"/>
    <w:rsid w:val="002E09D6"/>
    <w:pPr>
      <w:tabs>
        <w:tab w:val="right" w:leader="dot" w:pos="9639"/>
      </w:tabs>
      <w:spacing w:before="0"/>
    </w:pPr>
    <w:rPr>
      <w:rFonts w:cs="Arial gras"/>
      <w:bCs/>
    </w:rPr>
  </w:style>
  <w:style w:type="paragraph" w:styleId="Verzeichnis6">
    <w:name w:val="toc 6"/>
    <w:basedOn w:val="Standard"/>
    <w:next w:val="Standard"/>
    <w:autoRedefine/>
    <w:semiHidden/>
    <w:rsid w:val="00101C9E"/>
    <w:pPr>
      <w:tabs>
        <w:tab w:val="right" w:pos="2552"/>
        <w:tab w:val="right" w:leader="dot" w:pos="9061"/>
      </w:tabs>
      <w:ind w:left="1000"/>
    </w:pPr>
    <w:rPr>
      <w:rFonts w:cs="Arial"/>
      <w:noProof/>
    </w:rPr>
  </w:style>
  <w:style w:type="paragraph" w:customStyle="1" w:styleId="Aufgezhlt">
    <w:name w:val="Aufgezählt"/>
    <w:basedOn w:val="Standard"/>
    <w:rsid w:val="003C4278"/>
    <w:rPr>
      <w:color w:val="0000FF"/>
    </w:rPr>
  </w:style>
  <w:style w:type="paragraph" w:styleId="Verzeichnis7">
    <w:name w:val="toc 7"/>
    <w:basedOn w:val="Standard"/>
    <w:next w:val="Standard"/>
    <w:autoRedefine/>
    <w:semiHidden/>
    <w:rsid w:val="00101C9E"/>
    <w:pPr>
      <w:ind w:left="1200"/>
    </w:pPr>
  </w:style>
  <w:style w:type="paragraph" w:styleId="Verzeichnis8">
    <w:name w:val="toc 8"/>
    <w:basedOn w:val="Standard"/>
    <w:next w:val="Standard"/>
    <w:autoRedefine/>
    <w:semiHidden/>
    <w:rsid w:val="00101C9E"/>
    <w:pPr>
      <w:ind w:left="1400"/>
    </w:pPr>
  </w:style>
  <w:style w:type="paragraph" w:styleId="Verzeichnis9">
    <w:name w:val="toc 9"/>
    <w:basedOn w:val="Standard"/>
    <w:next w:val="Standard"/>
    <w:autoRedefine/>
    <w:semiHidden/>
    <w:rsid w:val="00101C9E"/>
    <w:pPr>
      <w:ind w:left="1600"/>
    </w:pPr>
  </w:style>
  <w:style w:type="paragraph" w:styleId="Dokumentstruktur">
    <w:name w:val="Document Map"/>
    <w:basedOn w:val="Standard"/>
    <w:semiHidden/>
    <w:rsid w:val="001E6AC9"/>
    <w:pPr>
      <w:shd w:val="clear" w:color="auto" w:fill="000080"/>
    </w:pPr>
    <w:rPr>
      <w:rFonts w:ascii="Tahoma" w:hAnsi="Tahoma" w:cs="Tahoma"/>
    </w:rPr>
  </w:style>
  <w:style w:type="table" w:styleId="Tabellenraster">
    <w:name w:val="Table Grid"/>
    <w:basedOn w:val="NormaleTabelle"/>
    <w:rsid w:val="001A7B62"/>
    <w:pPr>
      <w:spacing w:before="100" w:beforeAutospacing="1" w:after="100" w:afterAutospacing="1"/>
      <w:contextualSpacing/>
    </w:pPr>
    <w:rPr>
      <w:rFonts w:ascii="Arial" w:eastAsia="Batang" w:hAnsi="Arial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57" w:type="dxa"/>
        <w:right w:w="57" w:type="dxa"/>
      </w:tblCellMar>
    </w:tblPr>
    <w:tblStylePr w:type="firstRow">
      <w:pPr>
        <w:wordWrap/>
        <w:jc w:val="center"/>
      </w:pPr>
      <w:rPr>
        <w:rFonts w:ascii="Arial" w:hAnsi="Arial"/>
        <w:b/>
        <w:sz w:val="22"/>
      </w:rPr>
      <w:tblPr/>
      <w:tcPr>
        <w:shd w:val="clear" w:color="auto" w:fill="E6E6E6"/>
      </w:tcPr>
    </w:tblStylePr>
  </w:style>
  <w:style w:type="paragraph" w:customStyle="1" w:styleId="Appendix4">
    <w:name w:val="Appendix 4"/>
    <w:basedOn w:val="Standard"/>
    <w:next w:val="Standard"/>
    <w:rsid w:val="003475DD"/>
    <w:pPr>
      <w:keepNext/>
      <w:numPr>
        <w:ilvl w:val="3"/>
        <w:numId w:val="5"/>
      </w:numPr>
      <w:tabs>
        <w:tab w:val="left" w:pos="993"/>
      </w:tabs>
      <w:spacing w:before="240" w:after="120"/>
      <w:outlineLvl w:val="3"/>
    </w:pPr>
    <w:rPr>
      <w:b/>
    </w:rPr>
  </w:style>
  <w:style w:type="paragraph" w:customStyle="1" w:styleId="Appendix5">
    <w:name w:val="Appendix 5"/>
    <w:basedOn w:val="Appendix4"/>
    <w:next w:val="Standard"/>
    <w:rsid w:val="003475DD"/>
    <w:pPr>
      <w:numPr>
        <w:ilvl w:val="4"/>
      </w:numPr>
      <w:tabs>
        <w:tab w:val="clear" w:pos="993"/>
        <w:tab w:val="left" w:pos="1134"/>
      </w:tabs>
      <w:outlineLvl w:val="4"/>
    </w:pPr>
  </w:style>
  <w:style w:type="paragraph" w:customStyle="1" w:styleId="BibBookmark">
    <w:name w:val="Bib_Bookmark"/>
    <w:basedOn w:val="Standard"/>
    <w:link w:val="BibBookmarkChar"/>
    <w:rsid w:val="00240083"/>
    <w:pPr>
      <w:tabs>
        <w:tab w:val="left" w:pos="567"/>
        <w:tab w:val="left" w:pos="1134"/>
        <w:tab w:val="left" w:pos="1985"/>
        <w:tab w:val="left" w:pos="2835"/>
        <w:tab w:val="left" w:pos="3686"/>
        <w:tab w:val="left" w:pos="4536"/>
      </w:tabs>
      <w:ind w:left="1134" w:hanging="1134"/>
    </w:pPr>
    <w:rPr>
      <w:lang w:val="de-DE" w:eastAsia="de-DE"/>
    </w:rPr>
  </w:style>
  <w:style w:type="character" w:customStyle="1" w:styleId="BibBookmarkChar">
    <w:name w:val="Bib_Bookmark Char"/>
    <w:basedOn w:val="Absatz-Standardschriftart"/>
    <w:link w:val="BibBookmark"/>
    <w:rsid w:val="00240083"/>
    <w:rPr>
      <w:rFonts w:ascii="Arial" w:hAnsi="Arial"/>
      <w:sz w:val="22"/>
      <w:lang w:val="de-DE" w:eastAsia="de-DE" w:bidi="ar-SA"/>
    </w:rPr>
  </w:style>
  <w:style w:type="paragraph" w:customStyle="1" w:styleId="BibAuthor">
    <w:name w:val="Bib_Author"/>
    <w:basedOn w:val="Standard"/>
    <w:link w:val="BibAuthorChar"/>
    <w:rsid w:val="001E151A"/>
    <w:pPr>
      <w:tabs>
        <w:tab w:val="left" w:pos="567"/>
        <w:tab w:val="left" w:pos="1134"/>
        <w:tab w:val="left" w:pos="1985"/>
        <w:tab w:val="left" w:pos="2835"/>
        <w:tab w:val="left" w:pos="3686"/>
        <w:tab w:val="left" w:pos="4536"/>
      </w:tabs>
    </w:pPr>
    <w:rPr>
      <w:rFonts w:cs="Arial"/>
      <w:smallCaps/>
      <w:lang w:val="de-DE" w:eastAsia="de-DE"/>
    </w:rPr>
  </w:style>
  <w:style w:type="character" w:customStyle="1" w:styleId="BibAuthorChar">
    <w:name w:val="Bib_Author Char"/>
    <w:basedOn w:val="Absatz-Standardschriftart"/>
    <w:link w:val="BibAuthor"/>
    <w:rsid w:val="001E151A"/>
    <w:rPr>
      <w:rFonts w:ascii="Arial" w:hAnsi="Arial" w:cs="Arial"/>
      <w:smallCaps/>
      <w:sz w:val="22"/>
      <w:lang w:val="de-DE" w:eastAsia="de-DE" w:bidi="ar-SA"/>
    </w:rPr>
  </w:style>
  <w:style w:type="paragraph" w:customStyle="1" w:styleId="BibTitle">
    <w:name w:val="Bib_Title"/>
    <w:basedOn w:val="Standard"/>
    <w:link w:val="BibTitleChar"/>
    <w:rsid w:val="00240083"/>
    <w:pPr>
      <w:tabs>
        <w:tab w:val="left" w:pos="567"/>
        <w:tab w:val="left" w:pos="1134"/>
        <w:tab w:val="left" w:pos="1985"/>
        <w:tab w:val="left" w:pos="2835"/>
        <w:tab w:val="left" w:pos="3686"/>
        <w:tab w:val="left" w:pos="4536"/>
      </w:tabs>
      <w:ind w:left="1134" w:hanging="1134"/>
    </w:pPr>
    <w:rPr>
      <w:i/>
      <w:lang w:val="de-DE" w:eastAsia="de-DE"/>
    </w:rPr>
  </w:style>
  <w:style w:type="character" w:customStyle="1" w:styleId="BibTitleChar">
    <w:name w:val="Bib_Title Char"/>
    <w:basedOn w:val="Absatz-Standardschriftart"/>
    <w:link w:val="BibTitle"/>
    <w:rsid w:val="00240083"/>
    <w:rPr>
      <w:rFonts w:ascii="Arial" w:hAnsi="Arial"/>
      <w:i/>
      <w:sz w:val="22"/>
      <w:lang w:val="de-DE" w:eastAsia="de-DE" w:bidi="ar-SA"/>
    </w:rPr>
  </w:style>
  <w:style w:type="paragraph" w:customStyle="1" w:styleId="BibRest">
    <w:name w:val="Bib_Rest"/>
    <w:basedOn w:val="Standard"/>
    <w:link w:val="BibRestChar"/>
    <w:rsid w:val="00240083"/>
    <w:pPr>
      <w:tabs>
        <w:tab w:val="left" w:pos="567"/>
        <w:tab w:val="left" w:pos="1134"/>
        <w:tab w:val="left" w:pos="1985"/>
        <w:tab w:val="left" w:pos="2835"/>
        <w:tab w:val="left" w:pos="3686"/>
        <w:tab w:val="left" w:pos="4536"/>
      </w:tabs>
      <w:ind w:left="1134" w:hanging="1134"/>
    </w:pPr>
    <w:rPr>
      <w:lang w:val="de-DE" w:eastAsia="de-DE"/>
    </w:rPr>
  </w:style>
  <w:style w:type="character" w:customStyle="1" w:styleId="BibRestChar">
    <w:name w:val="Bib_Rest Char"/>
    <w:basedOn w:val="Absatz-Standardschriftart"/>
    <w:link w:val="BibRest"/>
    <w:rsid w:val="00240083"/>
    <w:rPr>
      <w:rFonts w:ascii="Arial" w:hAnsi="Arial"/>
      <w:sz w:val="22"/>
      <w:lang w:val="de-DE" w:eastAsia="de-DE" w:bidi="ar-SA"/>
    </w:rPr>
  </w:style>
  <w:style w:type="paragraph" w:customStyle="1" w:styleId="Abkrzungen">
    <w:name w:val="Abkürzungen"/>
    <w:basedOn w:val="Standard"/>
    <w:rsid w:val="00FE362E"/>
    <w:pPr>
      <w:spacing w:before="60" w:after="120" w:line="255" w:lineRule="exact"/>
    </w:pPr>
    <w:rPr>
      <w:rFonts w:cs="Arial"/>
      <w:szCs w:val="22"/>
      <w:lang w:val="de-DE" w:eastAsia="de-DE"/>
    </w:rPr>
  </w:style>
  <w:style w:type="character" w:customStyle="1" w:styleId="headingtext">
    <w:name w:val="headingtext"/>
    <w:basedOn w:val="Absatz-Standardschriftart"/>
    <w:rsid w:val="00FE362E"/>
  </w:style>
  <w:style w:type="paragraph" w:customStyle="1" w:styleId="Deckblatt">
    <w:name w:val="Deckblatt"/>
    <w:basedOn w:val="Standardfett"/>
    <w:rsid w:val="00F31645"/>
    <w:pPr>
      <w:jc w:val="center"/>
    </w:pPr>
    <w:rPr>
      <w:sz w:val="28"/>
    </w:rPr>
  </w:style>
  <w:style w:type="paragraph" w:customStyle="1" w:styleId="TabelleSignatur">
    <w:name w:val="Tabelle_Signatur"/>
    <w:basedOn w:val="Standard"/>
    <w:rsid w:val="00F31645"/>
    <w:pPr>
      <w:keepNext/>
      <w:spacing w:before="240" w:after="60"/>
      <w:jc w:val="left"/>
    </w:pPr>
    <w:rPr>
      <w:lang w:eastAsia="de-DE"/>
    </w:rPr>
  </w:style>
  <w:style w:type="paragraph" w:customStyle="1" w:styleId="Tabelle8pt">
    <w:name w:val="Tabelle_8pt"/>
    <w:basedOn w:val="Standard"/>
    <w:rsid w:val="0028522A"/>
    <w:pPr>
      <w:keepNext/>
      <w:spacing w:before="60" w:after="60"/>
      <w:jc w:val="left"/>
    </w:pPr>
    <w:rPr>
      <w:sz w:val="16"/>
      <w:lang w:eastAsia="de-DE"/>
    </w:rPr>
  </w:style>
  <w:style w:type="paragraph" w:customStyle="1" w:styleId="TabelleKopf">
    <w:name w:val="Tabelle_Kopf"/>
    <w:basedOn w:val="Standard"/>
    <w:rsid w:val="0028522A"/>
    <w:pPr>
      <w:keepNext/>
      <w:spacing w:before="60" w:after="60"/>
      <w:jc w:val="left"/>
    </w:pPr>
    <w:rPr>
      <w:b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D0DB2"/>
    <w:pPr>
      <w:spacing w:before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D0DB2"/>
    <w:rPr>
      <w:rFonts w:ascii="Tahoma" w:hAnsi="Tahoma" w:cs="Tahoma"/>
      <w:sz w:val="16"/>
      <w:szCs w:val="16"/>
      <w:lang w:val="en-GB" w:eastAsia="fr-FR"/>
    </w:rPr>
  </w:style>
  <w:style w:type="paragraph" w:styleId="Listenabsatz">
    <w:name w:val="List Paragraph"/>
    <w:basedOn w:val="Standard"/>
    <w:uiPriority w:val="34"/>
    <w:qFormat/>
    <w:rsid w:val="00550880"/>
    <w:pPr>
      <w:ind w:left="720"/>
      <w:contextualSpacing/>
    </w:p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0E3060"/>
    <w:rPr>
      <w:rFonts w:cs="Times New Roman"/>
      <w:b/>
      <w:bCs/>
      <w:sz w:val="20"/>
    </w:rPr>
  </w:style>
  <w:style w:type="character" w:customStyle="1" w:styleId="KommentartextZchn">
    <w:name w:val="Kommentartext Zchn"/>
    <w:basedOn w:val="Absatz-Standardschriftart"/>
    <w:link w:val="Kommentartext"/>
    <w:rsid w:val="000E3060"/>
    <w:rPr>
      <w:rFonts w:ascii="Arial" w:hAnsi="Arial" w:cs="Arial"/>
      <w:sz w:val="22"/>
      <w:lang w:val="en-GB" w:eastAsia="fr-FR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0E3060"/>
    <w:rPr>
      <w:rFonts w:ascii="Arial" w:hAnsi="Arial" w:cs="Arial"/>
      <w:b/>
      <w:bCs/>
      <w:sz w:val="22"/>
      <w:lang w:val="en-GB" w:eastAsia="fr-FR"/>
    </w:rPr>
  </w:style>
  <w:style w:type="paragraph" w:customStyle="1" w:styleId="Berichtstext">
    <w:name w:val="Berichtstext"/>
    <w:basedOn w:val="Standard"/>
    <w:uiPriority w:val="99"/>
    <w:rsid w:val="00E96C0C"/>
    <w:pPr>
      <w:spacing w:before="60" w:after="60" w:line="264" w:lineRule="auto"/>
    </w:pPr>
    <w:rPr>
      <w:lang w:val="de-DE" w:eastAsia="ar-SA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96C0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96C0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 w:eastAsia="fr-FR"/>
    </w:rPr>
  </w:style>
  <w:style w:type="paragraph" w:customStyle="1" w:styleId="Default">
    <w:name w:val="Default"/>
    <w:rsid w:val="001761AB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fr-FR"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89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jpeg"/><Relationship Id="rId26" Type="http://schemas.openxmlformats.org/officeDocument/2006/relationships/image" Target="media/image18.jpe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microsoft.com/office/2011/relationships/commentsExtended" Target="commentsExtended.xml"/><Relationship Id="rId2" Type="http://schemas.openxmlformats.org/officeDocument/2006/relationships/numbering" Target="numbering.xml"/><Relationship Id="rId16" Type="http://schemas.openxmlformats.org/officeDocument/2006/relationships/image" Target="media/image8.gif"/><Relationship Id="rId20" Type="http://schemas.openxmlformats.org/officeDocument/2006/relationships/image" Target="media/image12.gif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24" Type="http://schemas.openxmlformats.org/officeDocument/2006/relationships/image" Target="media/image16.png"/><Relationship Id="rId32" Type="http://schemas.microsoft.com/office/2011/relationships/people" Target="peop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eader" Target="header2.xml"/><Relationship Id="rId10" Type="http://schemas.openxmlformats.org/officeDocument/2006/relationships/footer" Target="footer1.xml"/><Relationship Id="rId19" Type="http://schemas.openxmlformats.org/officeDocument/2006/relationships/image" Target="media/image11.jpeg"/><Relationship Id="rId31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6.png"/><Relationship Id="rId22" Type="http://schemas.openxmlformats.org/officeDocument/2006/relationships/image" Target="media/image14.jpeg"/><Relationship Id="rId27" Type="http://schemas.openxmlformats.org/officeDocument/2006/relationships/image" Target="media/image19.png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dms-prext.fraunhofer.de/livelinkdav/nodes/744790/Document%20Templates/TACTICS%20Document%20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D6CB89-B02A-4BB2-8CCC-3A9347C234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TACTICS%20Document%20Template.dotx</Template>
  <TotalTime>0</TotalTime>
  <Pages>14</Pages>
  <Words>1813</Words>
  <Characters>13886</Characters>
  <Application>Microsoft Office Word</Application>
  <DocSecurity>0</DocSecurity>
  <Lines>115</Lines>
  <Paragraphs>31</Paragraphs>
  <ScaleCrop>false</ScaleCrop>
  <HeadingPairs>
    <vt:vector size="6" baseType="variant">
      <vt:variant>
        <vt:lpstr>Titel</vt:lpstr>
      </vt:variant>
      <vt:variant>
        <vt:i4>1</vt:i4>
      </vt:variant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>TACTICS Metadata Handling Service</vt:lpstr>
      <vt:lpstr>TACTICS Metadata Handling Service</vt:lpstr>
      <vt:lpstr>TACTICS Document template</vt:lpstr>
    </vt:vector>
  </TitlesOfParts>
  <Company>TACTICS Consortium</Company>
  <LinksUpToDate>false</LinksUpToDate>
  <CharactersWithSpaces>15668</CharactersWithSpaces>
  <SharedDoc>false</SharedDoc>
  <HLinks>
    <vt:vector size="216" baseType="variant">
      <vt:variant>
        <vt:i4>1048641</vt:i4>
      </vt:variant>
      <vt:variant>
        <vt:i4>261</vt:i4>
      </vt:variant>
      <vt:variant>
        <vt:i4>0</vt:i4>
      </vt:variant>
      <vt:variant>
        <vt:i4>5</vt:i4>
      </vt:variant>
      <vt:variant>
        <vt:lpwstr>http://www.projectalbert.org/files/MWS2001On-line.pdf</vt:lpwstr>
      </vt:variant>
      <vt:variant>
        <vt:lpwstr/>
      </vt:variant>
      <vt:variant>
        <vt:i4>1179701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_Toc302375339</vt:lpwstr>
      </vt:variant>
      <vt:variant>
        <vt:i4>1179701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_Toc302375338</vt:lpwstr>
      </vt:variant>
      <vt:variant>
        <vt:i4>1179701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_Toc302375337</vt:lpwstr>
      </vt:variant>
      <vt:variant>
        <vt:i4>1179701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_Toc302375336</vt:lpwstr>
      </vt:variant>
      <vt:variant>
        <vt:i4>1179701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_Toc302375335</vt:lpwstr>
      </vt:variant>
      <vt:variant>
        <vt:i4>1179701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_Toc302375334</vt:lpwstr>
      </vt:variant>
      <vt:variant>
        <vt:i4>1179701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_Toc302375333</vt:lpwstr>
      </vt:variant>
      <vt:variant>
        <vt:i4>1179701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_Toc302375332</vt:lpwstr>
      </vt:variant>
      <vt:variant>
        <vt:i4>1179701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_Toc302375331</vt:lpwstr>
      </vt:variant>
      <vt:variant>
        <vt:i4>1179701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_Toc302375330</vt:lpwstr>
      </vt:variant>
      <vt:variant>
        <vt:i4>1245237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_Toc302375329</vt:lpwstr>
      </vt:variant>
      <vt:variant>
        <vt:i4>1245237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_Toc302375328</vt:lpwstr>
      </vt:variant>
      <vt:variant>
        <vt:i4>1245237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_Toc302375327</vt:lpwstr>
      </vt:variant>
      <vt:variant>
        <vt:i4>1245237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_Toc302375326</vt:lpwstr>
      </vt:variant>
      <vt:variant>
        <vt:i4>1245237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_Toc302375325</vt:lpwstr>
      </vt:variant>
      <vt:variant>
        <vt:i4>1245237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_Toc302375324</vt:lpwstr>
      </vt:variant>
      <vt:variant>
        <vt:i4>1245237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_Toc302375323</vt:lpwstr>
      </vt:variant>
      <vt:variant>
        <vt:i4>1245237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_Toc302375322</vt:lpwstr>
      </vt:variant>
      <vt:variant>
        <vt:i4>1245237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_Toc302375321</vt:lpwstr>
      </vt:variant>
      <vt:variant>
        <vt:i4>1245237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_Toc302375320</vt:lpwstr>
      </vt:variant>
      <vt:variant>
        <vt:i4>1048629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_Toc302375319</vt:lpwstr>
      </vt:variant>
      <vt:variant>
        <vt:i4>1048629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_Toc302375318</vt:lpwstr>
      </vt:variant>
      <vt:variant>
        <vt:i4>1048629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_Toc302375317</vt:lpwstr>
      </vt:variant>
      <vt:variant>
        <vt:i4>1048629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_Toc302375316</vt:lpwstr>
      </vt:variant>
      <vt:variant>
        <vt:i4>1048629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_Toc302375315</vt:lpwstr>
      </vt:variant>
      <vt:variant>
        <vt:i4>1048629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_Toc302375314</vt:lpwstr>
      </vt:variant>
      <vt:variant>
        <vt:i4>1048629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_Toc302375313</vt:lpwstr>
      </vt:variant>
      <vt:variant>
        <vt:i4>1048629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_Toc302375312</vt:lpwstr>
      </vt:variant>
      <vt:variant>
        <vt:i4>1048629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_Toc302375311</vt:lpwstr>
      </vt:variant>
      <vt:variant>
        <vt:i4>1507338</vt:i4>
      </vt:variant>
      <vt:variant>
        <vt:i4>33</vt:i4>
      </vt:variant>
      <vt:variant>
        <vt:i4>0</vt:i4>
      </vt:variant>
      <vt:variant>
        <vt:i4>5</vt:i4>
      </vt:variant>
      <vt:variant>
        <vt:lpwstr>http://www.selex-si.com/SelexSI/IT/index.sdo;jsessionid=56C4E99C2C8C46FF3E756A6A8433E194.fnm_prd_srv2</vt:lpwstr>
      </vt:variant>
      <vt:variant>
        <vt:lpwstr/>
      </vt:variant>
      <vt:variant>
        <vt:i4>7667773</vt:i4>
      </vt:variant>
      <vt:variant>
        <vt:i4>0</vt:i4>
      </vt:variant>
      <vt:variant>
        <vt:i4>0</vt:i4>
      </vt:variant>
      <vt:variant>
        <vt:i4>5</vt:i4>
      </vt:variant>
      <vt:variant>
        <vt:lpwstr>http://en.wikipedia.org/wiki/Capitalization</vt:lpwstr>
      </vt:variant>
      <vt:variant>
        <vt:lpwstr/>
      </vt:variant>
      <vt:variant>
        <vt:i4>2883612</vt:i4>
      </vt:variant>
      <vt:variant>
        <vt:i4>3241</vt:i4>
      </vt:variant>
      <vt:variant>
        <vt:i4>1048</vt:i4>
      </vt:variant>
      <vt:variant>
        <vt:i4>1</vt:i4>
      </vt:variant>
      <vt:variant>
        <vt:lpwstr>http://www.patria.fi/www_styles/css/img/patria.gif</vt:lpwstr>
      </vt:variant>
      <vt:variant>
        <vt:lpwstr/>
      </vt:variant>
      <vt:variant>
        <vt:i4>2293849</vt:i4>
      </vt:variant>
      <vt:variant>
        <vt:i4>3364</vt:i4>
      </vt:variant>
      <vt:variant>
        <vt:i4>1049</vt:i4>
      </vt:variant>
      <vt:variant>
        <vt:i4>1</vt:i4>
      </vt:variant>
      <vt:variant>
        <vt:lpwstr>http://www.selex-si.com/Static/images/selexsi/logo_selexsi.gif</vt:lpwstr>
      </vt:variant>
      <vt:variant>
        <vt:lpwstr/>
      </vt:variant>
      <vt:variant>
        <vt:i4>2883612</vt:i4>
      </vt:variant>
      <vt:variant>
        <vt:i4>3561</vt:i4>
      </vt:variant>
      <vt:variant>
        <vt:i4>1050</vt:i4>
      </vt:variant>
      <vt:variant>
        <vt:i4>1</vt:i4>
      </vt:variant>
      <vt:variant>
        <vt:lpwstr>http://www.patria.fi/www_styles/css/img/patria.gif</vt:lpwstr>
      </vt:variant>
      <vt:variant>
        <vt:lpwstr/>
      </vt:variant>
      <vt:variant>
        <vt:i4>2293849</vt:i4>
      </vt:variant>
      <vt:variant>
        <vt:i4>4195</vt:i4>
      </vt:variant>
      <vt:variant>
        <vt:i4>1051</vt:i4>
      </vt:variant>
      <vt:variant>
        <vt:i4>1</vt:i4>
      </vt:variant>
      <vt:variant>
        <vt:lpwstr>http://www.selex-si.com/Static/images/selexsi/logo_selexsi.gif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TACTICS Metadata Handling Service</dc:title>
  <dc:subject>Metadata Handling description</dc:subject>
  <dc:creator>Taberski Grzegorz</dc:creator>
  <cp:lastModifiedBy>Diefenbach</cp:lastModifiedBy>
  <cp:revision>15</cp:revision>
  <cp:lastPrinted>2015-07-10T10:14:00Z</cp:lastPrinted>
  <dcterms:created xsi:type="dcterms:W3CDTF">2015-09-04T11:16:00Z</dcterms:created>
  <dcterms:modified xsi:type="dcterms:W3CDTF">2015-09-07T11:55:00Z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fidentiality">
    <vt:lpwstr>CLASSIFICATION</vt:lpwstr>
  </property>
  <property fmtid="{D5CDD505-2E9C-101B-9397-08002B2CF9AE}" pid="3" name="DocCode">
    <vt:lpwstr>$V01</vt:lpwstr>
  </property>
  <property fmtid="{D5CDD505-2E9C-101B-9397-08002B2CF9AE}" pid="4" name="SubDocument">
    <vt:lpwstr>$001</vt:lpwstr>
  </property>
  <property fmtid="{D5CDD505-2E9C-101B-9397-08002B2CF9AE}" pid="5" name="Version internal">
    <vt:lpwstr>003</vt:lpwstr>
  </property>
  <property fmtid="{D5CDD505-2E9C-101B-9397-08002B2CF9AE}" pid="6" name="Version External">
    <vt:lpwstr>1.0</vt:lpwstr>
  </property>
  <property fmtid="{D5CDD505-2E9C-101B-9397-08002B2CF9AE}" pid="7" name="WP Task">
    <vt:lpwstr>WP2.1 / T2.1.3</vt:lpwstr>
  </property>
  <property fmtid="{D5CDD505-2E9C-101B-9397-08002B2CF9AE}" pid="8" name="Contract">
    <vt:lpwstr>B 0980 IAP4 GC</vt:lpwstr>
  </property>
  <property fmtid="{D5CDD505-2E9C-101B-9397-08002B2CF9AE}" pid="9" name="Project">
    <vt:lpwstr>TACTICS</vt:lpwstr>
  </property>
  <property fmtid="{D5CDD505-2E9C-101B-9397-08002B2CF9AE}" pid="10" name="DocType external">
    <vt:lpwstr>Technical Document</vt:lpwstr>
  </property>
  <property fmtid="{D5CDD505-2E9C-101B-9397-08002B2CF9AE}" pid="11" name="DocName short">
    <vt:lpwstr>General Template</vt:lpwstr>
  </property>
  <property fmtid="{D5CDD505-2E9C-101B-9397-08002B2CF9AE}" pid="12" name="DeliverableNo">
    <vt:lpwstr>D2.1.3-1</vt:lpwstr>
  </property>
  <property fmtid="{D5CDD505-2E9C-101B-9397-08002B2CF9AE}" pid="13" name="DocDate">
    <vt:lpwstr>YYYY-MM-DD</vt:lpwstr>
  </property>
</Properties>
</file>